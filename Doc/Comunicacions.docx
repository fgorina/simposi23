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DBEB" w14:textId="7F9D5105" w:rsidR="00DE1F76" w:rsidRPr="008636F5" w:rsidRDefault="00DE1F76" w:rsidP="00DE1F76">
      <w:pPr>
        <w:pStyle w:val="Capalera"/>
        <w:rPr>
          <w:lang w:val="ca-ES"/>
        </w:rPr>
      </w:pPr>
      <w:r w:rsidRPr="008636F5">
        <w:rPr>
          <w:lang w:val="ca-ES"/>
        </w:rPr>
        <w:t>Comunicacions</w:t>
      </w:r>
    </w:p>
    <w:p w14:paraId="77D4ADC5" w14:textId="77777777" w:rsidR="00DE1F76" w:rsidRPr="008636F5" w:rsidRDefault="00DE1F76" w:rsidP="00DE1F76">
      <w:pPr>
        <w:pStyle w:val="Cos"/>
        <w:rPr>
          <w:b w:val="0"/>
          <w:bCs w:val="0"/>
          <w:lang w:val="ca-ES"/>
        </w:rPr>
      </w:pPr>
    </w:p>
    <w:p w14:paraId="351B51E2" w14:textId="511F849D" w:rsidR="00DE1F76" w:rsidRPr="008636F5" w:rsidRDefault="00DE1F76" w:rsidP="00DE1F76">
      <w:pPr>
        <w:pStyle w:val="Cos"/>
        <w:rPr>
          <w:b w:val="0"/>
          <w:bCs w:val="0"/>
          <w:lang w:val="ca-ES"/>
        </w:rPr>
      </w:pPr>
      <w:r w:rsidRPr="008636F5">
        <w:rPr>
          <w:b w:val="0"/>
          <w:bCs w:val="0"/>
          <w:lang w:val="ca-ES"/>
        </w:rPr>
        <w:t xml:space="preserve">La(es) aplicacions es comuniquen amb el servidor mitjançant requeriments </w:t>
      </w:r>
      <w:proofErr w:type="spellStart"/>
      <w:r w:rsidRPr="008636F5">
        <w:rPr>
          <w:b w:val="0"/>
          <w:bCs w:val="0"/>
          <w:lang w:val="ca-ES"/>
        </w:rPr>
        <w:t>http</w:t>
      </w:r>
      <w:proofErr w:type="spellEnd"/>
      <w:r w:rsidRPr="008636F5">
        <w:rPr>
          <w:b w:val="0"/>
          <w:bCs w:val="0"/>
          <w:lang w:val="ca-ES"/>
        </w:rPr>
        <w:t xml:space="preserve">(s). </w:t>
      </w:r>
    </w:p>
    <w:p w14:paraId="412F4D02" w14:textId="4EAA14A0" w:rsidR="00DE1F76" w:rsidRPr="008636F5" w:rsidRDefault="00DE1F76" w:rsidP="00DE1F76">
      <w:pPr>
        <w:pStyle w:val="Cos"/>
        <w:rPr>
          <w:b w:val="0"/>
          <w:bCs w:val="0"/>
          <w:lang w:val="ca-ES"/>
        </w:rPr>
      </w:pPr>
    </w:p>
    <w:p w14:paraId="6DE6223A" w14:textId="15FD79A9" w:rsidR="00DE1F76" w:rsidRPr="008636F5" w:rsidRDefault="00DE1F76" w:rsidP="00DE1F76">
      <w:pPr>
        <w:pStyle w:val="Cos"/>
        <w:rPr>
          <w:b w:val="0"/>
          <w:bCs w:val="0"/>
          <w:lang w:val="ca-ES"/>
        </w:rPr>
      </w:pPr>
      <w:r w:rsidRPr="008636F5">
        <w:rPr>
          <w:b w:val="0"/>
          <w:bCs w:val="0"/>
          <w:lang w:val="ca-ES"/>
        </w:rPr>
        <w:t xml:space="preserve">Segons lo suggerit per </w:t>
      </w:r>
      <w:proofErr w:type="spellStart"/>
      <w:r w:rsidRPr="008636F5">
        <w:rPr>
          <w:b w:val="0"/>
          <w:bCs w:val="0"/>
          <w:lang w:val="ca-ES"/>
        </w:rPr>
        <w:t>J.Morell</w:t>
      </w:r>
      <w:proofErr w:type="spellEnd"/>
      <w:r w:rsidRPr="008636F5">
        <w:rPr>
          <w:b w:val="0"/>
          <w:bCs w:val="0"/>
          <w:lang w:val="ca-ES"/>
        </w:rPr>
        <w:t xml:space="preserve"> farem servir una única URL per totes les operacions, s’accedirà sempre mitjançant un GET</w:t>
      </w:r>
      <w:r w:rsidR="003913C7" w:rsidRPr="008636F5">
        <w:rPr>
          <w:b w:val="0"/>
          <w:bCs w:val="0"/>
          <w:lang w:val="ca-ES"/>
        </w:rPr>
        <w:t xml:space="preserve"> i les comunicacions es </w:t>
      </w:r>
      <w:r w:rsidR="00C16E64" w:rsidRPr="008636F5">
        <w:rPr>
          <w:b w:val="0"/>
          <w:bCs w:val="0"/>
          <w:lang w:val="ca-ES"/>
        </w:rPr>
        <w:t>faran</w:t>
      </w:r>
      <w:r w:rsidR="003913C7" w:rsidRPr="008636F5">
        <w:rPr>
          <w:b w:val="0"/>
          <w:bCs w:val="0"/>
          <w:lang w:val="ca-ES"/>
        </w:rPr>
        <w:t xml:space="preserve"> per </w:t>
      </w:r>
      <w:proofErr w:type="spellStart"/>
      <w:r w:rsidR="003913C7" w:rsidRPr="008636F5">
        <w:rPr>
          <w:b w:val="0"/>
          <w:bCs w:val="0"/>
          <w:lang w:val="ca-ES"/>
        </w:rPr>
        <w:t>https</w:t>
      </w:r>
      <w:proofErr w:type="spellEnd"/>
      <w:r w:rsidR="003913C7" w:rsidRPr="008636F5">
        <w:rPr>
          <w:b w:val="0"/>
          <w:bCs w:val="0"/>
          <w:lang w:val="ca-ES"/>
        </w:rPr>
        <w:t>.</w:t>
      </w:r>
    </w:p>
    <w:p w14:paraId="4099B80D" w14:textId="64369340" w:rsidR="003913C7" w:rsidRPr="008636F5" w:rsidRDefault="003913C7" w:rsidP="00DE1F76">
      <w:pPr>
        <w:pStyle w:val="Cos"/>
        <w:rPr>
          <w:b w:val="0"/>
          <w:bCs w:val="0"/>
          <w:lang w:val="ca-ES"/>
        </w:rPr>
      </w:pPr>
    </w:p>
    <w:p w14:paraId="1CBBF7DC" w14:textId="5B4C9770" w:rsidR="003913C7" w:rsidRPr="008636F5" w:rsidRDefault="003913C7" w:rsidP="00DE1F76">
      <w:pPr>
        <w:pStyle w:val="Cos"/>
        <w:rPr>
          <w:b w:val="0"/>
          <w:bCs w:val="0"/>
          <w:lang w:val="ca-ES"/>
        </w:rPr>
      </w:pPr>
      <w:r w:rsidRPr="008636F5">
        <w:rPr>
          <w:b w:val="0"/>
          <w:bCs w:val="0"/>
          <w:lang w:val="ca-ES"/>
        </w:rPr>
        <w:t>Els paràmetres visibles es diran “</w:t>
      </w:r>
      <w:proofErr w:type="spellStart"/>
      <w:r w:rsidRPr="008636F5">
        <w:rPr>
          <w:b w:val="0"/>
          <w:bCs w:val="0"/>
          <w:lang w:val="ca-ES"/>
        </w:rPr>
        <w:t>op</w:t>
      </w:r>
      <w:proofErr w:type="spellEnd"/>
      <w:r w:rsidRPr="008636F5">
        <w:rPr>
          <w:b w:val="0"/>
          <w:bCs w:val="0"/>
          <w:lang w:val="ca-ES"/>
        </w:rPr>
        <w:t>” per indicar la operació que volem fer e “</w:t>
      </w:r>
      <w:proofErr w:type="spellStart"/>
      <w:r w:rsidRPr="008636F5">
        <w:rPr>
          <w:b w:val="0"/>
          <w:bCs w:val="0"/>
          <w:lang w:val="ca-ES"/>
        </w:rPr>
        <w:t>id</w:t>
      </w:r>
      <w:proofErr w:type="spellEnd"/>
      <w:r w:rsidRPr="008636F5">
        <w:rPr>
          <w:b w:val="0"/>
          <w:bCs w:val="0"/>
          <w:lang w:val="ca-ES"/>
        </w:rPr>
        <w:t>” per identificar el participant. En principi poden der numèriques o alfanumèriques segons ens convingui.</w:t>
      </w:r>
    </w:p>
    <w:p w14:paraId="245A98CD" w14:textId="42A4C6A4" w:rsidR="003913C7" w:rsidRPr="008636F5" w:rsidRDefault="003913C7" w:rsidP="00DE1F76">
      <w:pPr>
        <w:pStyle w:val="Cos"/>
        <w:rPr>
          <w:b w:val="0"/>
          <w:bCs w:val="0"/>
          <w:lang w:val="ca-ES"/>
        </w:rPr>
      </w:pPr>
    </w:p>
    <w:p w14:paraId="46655712" w14:textId="10081B48" w:rsidR="003913C7" w:rsidRPr="008636F5" w:rsidRDefault="003913C7" w:rsidP="00DE1F76">
      <w:pPr>
        <w:pStyle w:val="Cos"/>
        <w:rPr>
          <w:b w:val="0"/>
          <w:bCs w:val="0"/>
          <w:lang w:val="ca-ES"/>
        </w:rPr>
      </w:pPr>
      <w:r w:rsidRPr="008636F5">
        <w:rPr>
          <w:b w:val="0"/>
          <w:bCs w:val="0"/>
          <w:lang w:val="ca-ES"/>
        </w:rPr>
        <w:t xml:space="preserve">Aquí tan sons ens </w:t>
      </w:r>
      <w:r w:rsidR="00C16E64" w:rsidRPr="008636F5">
        <w:rPr>
          <w:b w:val="0"/>
          <w:bCs w:val="0"/>
          <w:lang w:val="ca-ES"/>
        </w:rPr>
        <w:t>interessa</w:t>
      </w:r>
      <w:r w:rsidRPr="008636F5">
        <w:rPr>
          <w:b w:val="0"/>
          <w:bCs w:val="0"/>
          <w:lang w:val="ca-ES"/>
        </w:rPr>
        <w:t xml:space="preserve"> el tema estricte de format de comunicacions I formats.</w:t>
      </w:r>
    </w:p>
    <w:p w14:paraId="03053268" w14:textId="796B7221" w:rsidR="003913C7" w:rsidRPr="008636F5" w:rsidRDefault="003913C7" w:rsidP="00DE1F76">
      <w:pPr>
        <w:pStyle w:val="Cos"/>
        <w:rPr>
          <w:b w:val="0"/>
          <w:bCs w:val="0"/>
          <w:lang w:val="ca-ES"/>
        </w:rPr>
      </w:pPr>
    </w:p>
    <w:p w14:paraId="2A065E98" w14:textId="34F42217" w:rsidR="003913C7" w:rsidRPr="008636F5" w:rsidRDefault="003913C7" w:rsidP="00DE1F76">
      <w:pPr>
        <w:pStyle w:val="Cos"/>
        <w:rPr>
          <w:b w:val="0"/>
          <w:bCs w:val="0"/>
          <w:lang w:val="ca-ES"/>
        </w:rPr>
      </w:pPr>
      <w:r w:rsidRPr="008636F5">
        <w:rPr>
          <w:b w:val="0"/>
          <w:bCs w:val="0"/>
          <w:lang w:val="ca-ES"/>
        </w:rPr>
        <w:t xml:space="preserve">Per assegurar la qualitat de les dades I una mica la seguretat de les operacions disposarem de un </w:t>
      </w:r>
      <w:proofErr w:type="spellStart"/>
      <w:r w:rsidRPr="008636F5">
        <w:rPr>
          <w:b w:val="0"/>
          <w:bCs w:val="0"/>
          <w:lang w:val="ca-ES"/>
        </w:rPr>
        <w:t>string</w:t>
      </w:r>
      <w:proofErr w:type="spellEnd"/>
      <w:r w:rsidRPr="008636F5">
        <w:rPr>
          <w:b w:val="0"/>
          <w:bCs w:val="0"/>
          <w:lang w:val="ca-ES"/>
        </w:rPr>
        <w:t xml:space="preserve"> secret que serà al servidor I als clients.</w:t>
      </w:r>
    </w:p>
    <w:p w14:paraId="14CC95F0" w14:textId="07A0D9E7" w:rsidR="003913C7" w:rsidRPr="008636F5" w:rsidRDefault="003913C7" w:rsidP="00DE1F76">
      <w:pPr>
        <w:pStyle w:val="Cos"/>
        <w:rPr>
          <w:b w:val="0"/>
          <w:bCs w:val="0"/>
          <w:lang w:val="ca-ES"/>
        </w:rPr>
      </w:pPr>
    </w:p>
    <w:p w14:paraId="19FFA452" w14:textId="637A9C39" w:rsidR="00B068C2" w:rsidRPr="008636F5" w:rsidRDefault="003913C7" w:rsidP="00DE1F76">
      <w:pPr>
        <w:pStyle w:val="Cos"/>
        <w:rPr>
          <w:b w:val="0"/>
          <w:bCs w:val="0"/>
          <w:lang w:val="ca-ES"/>
        </w:rPr>
      </w:pPr>
      <w:r w:rsidRPr="008636F5">
        <w:rPr>
          <w:b w:val="0"/>
          <w:bCs w:val="0"/>
          <w:lang w:val="ca-ES"/>
        </w:rPr>
        <w:t xml:space="preserve">El client afegirà </w:t>
      </w:r>
      <w:r w:rsidR="00B068C2" w:rsidRPr="008636F5">
        <w:rPr>
          <w:b w:val="0"/>
          <w:bCs w:val="0"/>
          <w:lang w:val="ca-ES"/>
        </w:rPr>
        <w:t>automàticament 2 paràmetres,:</w:t>
      </w:r>
    </w:p>
    <w:p w14:paraId="71C81830" w14:textId="1336C1F3" w:rsidR="00B068C2" w:rsidRPr="008636F5" w:rsidRDefault="00B068C2" w:rsidP="00B068C2">
      <w:pPr>
        <w:pStyle w:val="Cos"/>
        <w:rPr>
          <w:b w:val="0"/>
          <w:bCs w:val="0"/>
          <w:lang w:val="ca-ES"/>
        </w:rPr>
      </w:pPr>
    </w:p>
    <w:p w14:paraId="36BB45D8" w14:textId="2695B71C" w:rsidR="00B068C2" w:rsidRPr="008636F5" w:rsidRDefault="00B068C2" w:rsidP="00B068C2">
      <w:pPr>
        <w:pStyle w:val="Cos"/>
        <w:numPr>
          <w:ilvl w:val="0"/>
          <w:numId w:val="2"/>
        </w:numPr>
        <w:rPr>
          <w:b w:val="0"/>
          <w:bCs w:val="0"/>
          <w:lang w:val="ca-ES"/>
        </w:rPr>
      </w:pPr>
      <w:r w:rsidRPr="008636F5">
        <w:rPr>
          <w:lang w:val="ca-ES"/>
        </w:rPr>
        <w:t xml:space="preserve">t </w:t>
      </w:r>
      <w:r w:rsidRPr="008636F5">
        <w:rPr>
          <w:b w:val="0"/>
          <w:bCs w:val="0"/>
          <w:lang w:val="ca-ES"/>
        </w:rPr>
        <w:t xml:space="preserve">que te el temps en </w:t>
      </w:r>
      <w:proofErr w:type="spellStart"/>
      <w:r w:rsidRPr="008636F5">
        <w:rPr>
          <w:b w:val="0"/>
          <w:bCs w:val="0"/>
          <w:lang w:val="ca-ES"/>
        </w:rPr>
        <w:t>milisegons</w:t>
      </w:r>
      <w:proofErr w:type="spellEnd"/>
      <w:r w:rsidRPr="008636F5">
        <w:rPr>
          <w:b w:val="0"/>
          <w:bCs w:val="0"/>
          <w:lang w:val="ca-ES"/>
        </w:rPr>
        <w:t xml:space="preserve"> </w:t>
      </w:r>
      <w:r w:rsidR="00C16E64" w:rsidRPr="008636F5">
        <w:rPr>
          <w:b w:val="0"/>
          <w:bCs w:val="0"/>
          <w:lang w:val="ca-ES"/>
        </w:rPr>
        <w:t>des de</w:t>
      </w:r>
      <w:r w:rsidRPr="008636F5">
        <w:rPr>
          <w:b w:val="0"/>
          <w:bCs w:val="0"/>
          <w:lang w:val="ca-ES"/>
        </w:rPr>
        <w:t xml:space="preserve"> la </w:t>
      </w:r>
      <w:proofErr w:type="spellStart"/>
      <w:r w:rsidRPr="008636F5">
        <w:rPr>
          <w:b w:val="0"/>
          <w:bCs w:val="0"/>
          <w:lang w:val="ca-ES"/>
        </w:rPr>
        <w:t>epoch</w:t>
      </w:r>
      <w:proofErr w:type="spellEnd"/>
      <w:r w:rsidRPr="008636F5">
        <w:rPr>
          <w:b w:val="0"/>
          <w:bCs w:val="0"/>
          <w:lang w:val="ca-ES"/>
        </w:rPr>
        <w:t xml:space="preserve">. Es per donar variabilitat al </w:t>
      </w:r>
      <w:proofErr w:type="spellStart"/>
      <w:r w:rsidRPr="008636F5">
        <w:rPr>
          <w:b w:val="0"/>
          <w:bCs w:val="0"/>
          <w:lang w:val="ca-ES"/>
        </w:rPr>
        <w:t>query</w:t>
      </w:r>
      <w:proofErr w:type="spellEnd"/>
      <w:r w:rsidR="008D6412" w:rsidRPr="008636F5">
        <w:rPr>
          <w:b w:val="0"/>
          <w:bCs w:val="0"/>
          <w:lang w:val="ca-ES"/>
        </w:rPr>
        <w:t xml:space="preserve"> i pot servir per eliminar quèries massa antics (comparant </w:t>
      </w:r>
      <w:proofErr w:type="spellStart"/>
      <w:r w:rsidR="008D6412" w:rsidRPr="008636F5">
        <w:rPr>
          <w:b w:val="0"/>
          <w:bCs w:val="0"/>
          <w:lang w:val="ca-ES"/>
        </w:rPr>
        <w:t>amnb</w:t>
      </w:r>
      <w:proofErr w:type="spellEnd"/>
      <w:r w:rsidR="008D6412" w:rsidRPr="008636F5">
        <w:rPr>
          <w:b w:val="0"/>
          <w:bCs w:val="0"/>
          <w:lang w:val="ca-ES"/>
        </w:rPr>
        <w:t xml:space="preserve"> el temps local)</w:t>
      </w:r>
    </w:p>
    <w:p w14:paraId="40F17D9C" w14:textId="6EDCAF46" w:rsidR="00B068C2" w:rsidRPr="008636F5" w:rsidRDefault="00B068C2" w:rsidP="00B068C2">
      <w:pPr>
        <w:pStyle w:val="Cos"/>
        <w:numPr>
          <w:ilvl w:val="0"/>
          <w:numId w:val="2"/>
        </w:numPr>
        <w:rPr>
          <w:b w:val="0"/>
          <w:bCs w:val="0"/>
          <w:lang w:val="ca-ES"/>
        </w:rPr>
      </w:pPr>
      <w:proofErr w:type="spellStart"/>
      <w:r w:rsidRPr="008636F5">
        <w:rPr>
          <w:lang w:val="ca-ES"/>
        </w:rPr>
        <w:t>hash</w:t>
      </w:r>
      <w:proofErr w:type="spellEnd"/>
      <w:r w:rsidRPr="008636F5">
        <w:rPr>
          <w:b w:val="0"/>
          <w:bCs w:val="0"/>
          <w:lang w:val="ca-ES"/>
        </w:rPr>
        <w:t xml:space="preserve"> que te el </w:t>
      </w:r>
      <w:r w:rsidRPr="008636F5">
        <w:rPr>
          <w:lang w:val="ca-ES"/>
        </w:rPr>
        <w:t>md5</w:t>
      </w:r>
      <w:r w:rsidRPr="008636F5">
        <w:rPr>
          <w:b w:val="0"/>
          <w:bCs w:val="0"/>
          <w:lang w:val="ca-ES"/>
        </w:rPr>
        <w:t xml:space="preserve"> de </w:t>
      </w:r>
      <w:proofErr w:type="spellStart"/>
      <w:r w:rsidRPr="008636F5">
        <w:rPr>
          <w:lang w:val="ca-ES"/>
        </w:rPr>
        <w:t>t+op+id</w:t>
      </w:r>
      <w:proofErr w:type="spellEnd"/>
      <w:r w:rsidRPr="008636F5">
        <w:rPr>
          <w:b w:val="0"/>
          <w:bCs w:val="0"/>
          <w:lang w:val="ca-ES"/>
        </w:rPr>
        <w:t xml:space="preserve"> ordenats alfabèticament primer </w:t>
      </w:r>
      <w:proofErr w:type="spellStart"/>
      <w:r w:rsidRPr="008636F5">
        <w:rPr>
          <w:b w:val="0"/>
          <w:bCs w:val="0"/>
          <w:lang w:val="ca-ES"/>
        </w:rPr>
        <w:t>id</w:t>
      </w:r>
      <w:proofErr w:type="spellEnd"/>
      <w:r w:rsidRPr="008636F5">
        <w:rPr>
          <w:b w:val="0"/>
          <w:bCs w:val="0"/>
          <w:lang w:val="ca-ES"/>
        </w:rPr>
        <w:t>,</w:t>
      </w:r>
      <w:r w:rsidR="00C16E64" w:rsidRPr="008636F5">
        <w:rPr>
          <w:b w:val="0"/>
          <w:bCs w:val="0"/>
          <w:lang w:val="ca-ES"/>
        </w:rPr>
        <w:t xml:space="preserve"> </w:t>
      </w:r>
      <w:r w:rsidRPr="008636F5">
        <w:rPr>
          <w:b w:val="0"/>
          <w:bCs w:val="0"/>
          <w:lang w:val="ca-ES"/>
        </w:rPr>
        <w:t xml:space="preserve">desprès </w:t>
      </w:r>
      <w:proofErr w:type="spellStart"/>
      <w:r w:rsidR="008C7272" w:rsidRPr="008636F5">
        <w:rPr>
          <w:b w:val="0"/>
          <w:bCs w:val="0"/>
          <w:lang w:val="ca-ES"/>
        </w:rPr>
        <w:t>op</w:t>
      </w:r>
      <w:proofErr w:type="spellEnd"/>
      <w:r w:rsidR="008C7272" w:rsidRPr="008636F5">
        <w:rPr>
          <w:b w:val="0"/>
          <w:bCs w:val="0"/>
          <w:lang w:val="ca-ES"/>
        </w:rPr>
        <w:t xml:space="preserve"> I desprès t) + el secret. Si es volen mes </w:t>
      </w:r>
      <w:r w:rsidR="00C16E64" w:rsidRPr="008636F5">
        <w:rPr>
          <w:b w:val="0"/>
          <w:bCs w:val="0"/>
          <w:lang w:val="ca-ES"/>
        </w:rPr>
        <w:t>paràmetres</w:t>
      </w:r>
      <w:r w:rsidR="008C7272" w:rsidRPr="008636F5">
        <w:rPr>
          <w:b w:val="0"/>
          <w:bCs w:val="0"/>
          <w:lang w:val="ca-ES"/>
        </w:rPr>
        <w:t xml:space="preserve"> es poden afegir sense problemes.</w:t>
      </w:r>
    </w:p>
    <w:p w14:paraId="5755DA54" w14:textId="13A5B012" w:rsidR="008C7272" w:rsidRPr="008636F5" w:rsidRDefault="008C7272" w:rsidP="008C7272">
      <w:pPr>
        <w:pStyle w:val="Cos"/>
        <w:rPr>
          <w:b w:val="0"/>
          <w:bCs w:val="0"/>
          <w:lang w:val="ca-ES"/>
        </w:rPr>
      </w:pPr>
    </w:p>
    <w:p w14:paraId="56605710" w14:textId="6C15989D" w:rsidR="008C7272" w:rsidRPr="008636F5" w:rsidRDefault="008C7272" w:rsidP="008C7272">
      <w:pPr>
        <w:pStyle w:val="Cos"/>
        <w:rPr>
          <w:b w:val="0"/>
          <w:bCs w:val="0"/>
          <w:lang w:val="ca-ES"/>
        </w:rPr>
      </w:pPr>
      <w:r w:rsidRPr="008636F5">
        <w:rPr>
          <w:b w:val="0"/>
          <w:bCs w:val="0"/>
          <w:lang w:val="ca-ES"/>
        </w:rPr>
        <w:t>El servidor reb</w:t>
      </w:r>
      <w:r w:rsidR="003621A1" w:rsidRPr="008636F5">
        <w:rPr>
          <w:b w:val="0"/>
          <w:bCs w:val="0"/>
          <w:lang w:val="ca-ES"/>
        </w:rPr>
        <w:t>r</w:t>
      </w:r>
      <w:r w:rsidRPr="008636F5">
        <w:rPr>
          <w:b w:val="0"/>
          <w:bCs w:val="0"/>
          <w:lang w:val="ca-ES"/>
        </w:rPr>
        <w:t xml:space="preserve">à el </w:t>
      </w:r>
      <w:proofErr w:type="spellStart"/>
      <w:r w:rsidRPr="008636F5">
        <w:rPr>
          <w:b w:val="0"/>
          <w:bCs w:val="0"/>
          <w:lang w:val="ca-ES"/>
        </w:rPr>
        <w:t>query</w:t>
      </w:r>
      <w:proofErr w:type="spellEnd"/>
      <w:r w:rsidRPr="008636F5">
        <w:rPr>
          <w:b w:val="0"/>
          <w:bCs w:val="0"/>
          <w:lang w:val="ca-ES"/>
        </w:rPr>
        <w:t xml:space="preserve">, extreu les dades del $_GET I calcula el </w:t>
      </w:r>
      <w:proofErr w:type="spellStart"/>
      <w:r w:rsidRPr="008636F5">
        <w:rPr>
          <w:b w:val="0"/>
          <w:bCs w:val="0"/>
          <w:lang w:val="ca-ES"/>
        </w:rPr>
        <w:t>hash</w:t>
      </w:r>
      <w:proofErr w:type="spellEnd"/>
      <w:r w:rsidRPr="008636F5">
        <w:rPr>
          <w:b w:val="0"/>
          <w:bCs w:val="0"/>
          <w:lang w:val="ca-ES"/>
        </w:rPr>
        <w:t>. Compara I si no es igual que el rebut procedeix o be a no retornar res o a retornar “IR” únicament</w:t>
      </w:r>
    </w:p>
    <w:p w14:paraId="2D7E8D27" w14:textId="6AF9CA30" w:rsidR="00E20458" w:rsidRPr="008636F5" w:rsidRDefault="00E20458" w:rsidP="008C7272">
      <w:pPr>
        <w:pStyle w:val="Cos"/>
        <w:rPr>
          <w:b w:val="0"/>
          <w:bCs w:val="0"/>
          <w:lang w:val="ca-ES"/>
        </w:rPr>
      </w:pPr>
    </w:p>
    <w:p w14:paraId="1DFA1C90" w14:textId="6F9705F9" w:rsidR="00F0117A" w:rsidRPr="008636F5" w:rsidRDefault="00F0117A" w:rsidP="00F0117A">
      <w:pPr>
        <w:rPr>
          <w:lang w:val="ca-ES"/>
        </w:rPr>
      </w:pPr>
      <w:r w:rsidRPr="008636F5">
        <w:rPr>
          <w:lang w:val="ca-ES"/>
        </w:rPr>
        <w:t xml:space="preserve">Les respostes tenen </w:t>
      </w:r>
      <w:r w:rsidR="00E20458" w:rsidRPr="008636F5">
        <w:rPr>
          <w:lang w:val="ca-ES"/>
        </w:rPr>
        <w:t xml:space="preserve">següent </w:t>
      </w:r>
      <w:r w:rsidRPr="008636F5">
        <w:rPr>
          <w:lang w:val="ca-ES"/>
        </w:rPr>
        <w:t xml:space="preserve"> format</w:t>
      </w:r>
      <w:r w:rsidR="00E20458" w:rsidRPr="008636F5">
        <w:rPr>
          <w:lang w:val="ca-ES"/>
        </w:rPr>
        <w:t xml:space="preserve"> amb les línies separades per “\</w:t>
      </w:r>
      <w:proofErr w:type="spellStart"/>
      <w:r w:rsidR="00E20458" w:rsidRPr="008636F5">
        <w:rPr>
          <w:lang w:val="ca-ES"/>
        </w:rPr>
        <w:t>nl</w:t>
      </w:r>
      <w:proofErr w:type="spellEnd"/>
      <w:r w:rsidR="00E20458" w:rsidRPr="008636F5">
        <w:rPr>
          <w:lang w:val="ca-ES"/>
        </w:rPr>
        <w:t>”</w:t>
      </w:r>
      <w:r w:rsidRPr="008636F5">
        <w:rPr>
          <w:lang w:val="ca-ES"/>
        </w:rPr>
        <w:t xml:space="preserve"> :</w:t>
      </w:r>
    </w:p>
    <w:p w14:paraId="50C05FB1" w14:textId="7F23F558" w:rsidR="00F0117A" w:rsidRPr="008636F5" w:rsidRDefault="00F0117A" w:rsidP="00F0117A">
      <w:pPr>
        <w:rPr>
          <w:lang w:val="ca-ES"/>
        </w:rPr>
      </w:pPr>
    </w:p>
    <w:p w14:paraId="21882E53" w14:textId="1CE08DFA" w:rsidR="00F0117A" w:rsidRPr="008636F5" w:rsidRDefault="00F0117A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8636F5">
        <w:rPr>
          <w:lang w:val="ca-ES"/>
        </w:rPr>
        <w:t xml:space="preserve">Línia 1 el </w:t>
      </w:r>
      <w:proofErr w:type="spellStart"/>
      <w:r w:rsidRPr="008636F5">
        <w:rPr>
          <w:lang w:val="ca-ES"/>
        </w:rPr>
        <w:t>Hash</w:t>
      </w:r>
      <w:proofErr w:type="spellEnd"/>
    </w:p>
    <w:p w14:paraId="6DB36BC3" w14:textId="68AD47B5" w:rsidR="00F0117A" w:rsidRPr="008636F5" w:rsidRDefault="00F0117A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8636F5">
        <w:rPr>
          <w:lang w:val="ca-ES"/>
        </w:rPr>
        <w:t xml:space="preserve">Línia 2 el temps en </w:t>
      </w:r>
      <w:proofErr w:type="spellStart"/>
      <w:r w:rsidRPr="008636F5">
        <w:rPr>
          <w:lang w:val="ca-ES"/>
        </w:rPr>
        <w:t>milisegons</w:t>
      </w:r>
      <w:proofErr w:type="spellEnd"/>
      <w:r w:rsidRPr="008636F5">
        <w:rPr>
          <w:lang w:val="ca-ES"/>
        </w:rPr>
        <w:t xml:space="preserve"> de </w:t>
      </w:r>
      <w:proofErr w:type="spellStart"/>
      <w:r w:rsidRPr="008636F5">
        <w:rPr>
          <w:lang w:val="ca-ES"/>
        </w:rPr>
        <w:t>l’epoch</w:t>
      </w:r>
      <w:proofErr w:type="spellEnd"/>
    </w:p>
    <w:p w14:paraId="2D549155" w14:textId="0349B104" w:rsidR="00F0117A" w:rsidRPr="008636F5" w:rsidRDefault="003621A1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8636F5">
        <w:rPr>
          <w:lang w:val="ca-ES"/>
        </w:rPr>
        <w:t>Línia</w:t>
      </w:r>
      <w:r w:rsidR="00F0117A" w:rsidRPr="008636F5">
        <w:rPr>
          <w:lang w:val="ca-ES"/>
        </w:rPr>
        <w:t xml:space="preserve"> 3 status de retorn (OK, ERROR)</w:t>
      </w:r>
    </w:p>
    <w:p w14:paraId="3FBAB087" w14:textId="58E0C0A2" w:rsidR="00F0117A" w:rsidRPr="008636F5" w:rsidRDefault="00C16E64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8636F5">
        <w:rPr>
          <w:lang w:val="ca-ES"/>
        </w:rPr>
        <w:t>Línia</w:t>
      </w:r>
      <w:r w:rsidR="00F0117A" w:rsidRPr="008636F5">
        <w:rPr>
          <w:lang w:val="ca-ES"/>
        </w:rPr>
        <w:t xml:space="preserve"> 4 El codi de operació que hem tractat</w:t>
      </w:r>
    </w:p>
    <w:p w14:paraId="1D8E6138" w14:textId="0623CAAF" w:rsidR="00F0117A" w:rsidRPr="008636F5" w:rsidRDefault="003621A1" w:rsidP="00F0117A">
      <w:pPr>
        <w:pStyle w:val="ListParagraph"/>
        <w:numPr>
          <w:ilvl w:val="0"/>
          <w:numId w:val="3"/>
        </w:numPr>
        <w:rPr>
          <w:lang w:val="ca-ES"/>
        </w:rPr>
      </w:pPr>
      <w:r w:rsidRPr="008636F5">
        <w:rPr>
          <w:lang w:val="ca-ES"/>
        </w:rPr>
        <w:t>L</w:t>
      </w:r>
      <w:r w:rsidR="00C16E64" w:rsidRPr="008636F5">
        <w:rPr>
          <w:lang w:val="ca-ES"/>
          <w:rPrChange w:id="0" w:author="Francisco Gorina" w:date="2022-09-07T12:32:00Z">
            <w:rPr>
              <w:lang w:val="x-none"/>
            </w:rPr>
          </w:rPrChange>
        </w:rPr>
        <w:t>ínia</w:t>
      </w:r>
      <w:r w:rsidRPr="008636F5">
        <w:rPr>
          <w:lang w:val="ca-ES"/>
          <w:rPrChange w:id="1" w:author="Francisco Gorina" w:date="2022-09-07T12:32:00Z">
            <w:rPr>
              <w:lang w:val="x-none"/>
            </w:rPr>
          </w:rPrChange>
        </w:rPr>
        <w:t xml:space="preserve"> 5</w:t>
      </w:r>
      <w:r w:rsidR="00C16E64" w:rsidRPr="008636F5">
        <w:rPr>
          <w:lang w:val="ca-ES"/>
          <w:rPrChange w:id="2" w:author="Francisco Gorina" w:date="2022-09-07T12:32:00Z">
            <w:rPr>
              <w:lang w:val="x-none"/>
            </w:rPr>
          </w:rPrChange>
        </w:rPr>
        <w:t xml:space="preserve"> L</w:t>
      </w:r>
      <w:r w:rsidR="00F0117A" w:rsidRPr="008636F5">
        <w:rPr>
          <w:lang w:val="ca-ES"/>
        </w:rPr>
        <w:t xml:space="preserve">les respostes, sigui el missatge de error o noves dades etc. depenent de </w:t>
      </w:r>
      <w:r w:rsidRPr="008636F5">
        <w:rPr>
          <w:lang w:val="ca-ES"/>
        </w:rPr>
        <w:t>l’operació</w:t>
      </w:r>
      <w:r w:rsidR="00F0117A" w:rsidRPr="008636F5">
        <w:rPr>
          <w:lang w:val="ca-ES"/>
        </w:rPr>
        <w:t>.</w:t>
      </w:r>
      <w:r w:rsidR="00E20458" w:rsidRPr="008636F5">
        <w:rPr>
          <w:lang w:val="ca-ES"/>
        </w:rPr>
        <w:t xml:space="preserve"> Son en format CSV camps separats per “;”</w:t>
      </w:r>
      <w:r w:rsidR="008D6412" w:rsidRPr="008636F5">
        <w:rPr>
          <w:lang w:val="ca-ES"/>
        </w:rPr>
        <w:t xml:space="preserve">. Si el error </w:t>
      </w:r>
      <w:proofErr w:type="spellStart"/>
      <w:r w:rsidR="008D6412" w:rsidRPr="008636F5">
        <w:rPr>
          <w:lang w:val="ca-ES"/>
        </w:rPr>
        <w:t>ers</w:t>
      </w:r>
      <w:proofErr w:type="spellEnd"/>
      <w:r w:rsidR="008D6412" w:rsidRPr="008636F5">
        <w:rPr>
          <w:lang w:val="ca-ES"/>
        </w:rPr>
        <w:t xml:space="preserve"> un error lògic (ex. Que </w:t>
      </w:r>
      <w:r w:rsidR="008636F5" w:rsidRPr="008636F5">
        <w:rPr>
          <w:lang w:val="ca-ES"/>
        </w:rPr>
        <w:t>el participant ja ha consumit un servei) es retornen les dades correctes del participant en un altre línia</w:t>
      </w:r>
    </w:p>
    <w:p w14:paraId="64E4BD22" w14:textId="53E37CA3" w:rsidR="00F0117A" w:rsidRPr="008636F5" w:rsidRDefault="00F0117A" w:rsidP="00F0117A">
      <w:pPr>
        <w:rPr>
          <w:lang w:val="ca-ES"/>
        </w:rPr>
      </w:pPr>
    </w:p>
    <w:p w14:paraId="59316A81" w14:textId="1BD2C5FD" w:rsidR="00F0117A" w:rsidRPr="008636F5" w:rsidRDefault="00F0117A" w:rsidP="00F0117A">
      <w:pPr>
        <w:rPr>
          <w:lang w:val="ca-ES"/>
        </w:rPr>
      </w:pPr>
      <w:r w:rsidRPr="008636F5">
        <w:rPr>
          <w:lang w:val="ca-ES"/>
        </w:rPr>
        <w:t xml:space="preserve">El càlcul del </w:t>
      </w:r>
      <w:proofErr w:type="spellStart"/>
      <w:r w:rsidRPr="008636F5">
        <w:rPr>
          <w:lang w:val="ca-ES"/>
        </w:rPr>
        <w:t>Hash</w:t>
      </w:r>
      <w:proofErr w:type="spellEnd"/>
      <w:r w:rsidRPr="008636F5">
        <w:rPr>
          <w:lang w:val="ca-ES"/>
        </w:rPr>
        <w:t xml:space="preserve"> es semblant :</w:t>
      </w:r>
    </w:p>
    <w:p w14:paraId="00022C5E" w14:textId="6E6CC120" w:rsidR="00F0117A" w:rsidRPr="008636F5" w:rsidRDefault="00F0117A" w:rsidP="00F0117A">
      <w:pPr>
        <w:rPr>
          <w:lang w:val="ca-ES"/>
        </w:rPr>
      </w:pPr>
    </w:p>
    <w:p w14:paraId="5D39E48E" w14:textId="5D8CD527" w:rsidR="00F0117A" w:rsidRPr="008636F5" w:rsidRDefault="00F0117A" w:rsidP="00F0117A">
      <w:pPr>
        <w:rPr>
          <w:lang w:val="ca-ES"/>
        </w:rPr>
      </w:pPr>
      <w:r w:rsidRPr="008636F5">
        <w:rPr>
          <w:lang w:val="ca-ES"/>
        </w:rPr>
        <w:t xml:space="preserve">Es construeix el cos amb el temps + status `codi </w:t>
      </w:r>
      <w:r w:rsidR="003621A1" w:rsidRPr="008636F5">
        <w:rPr>
          <w:lang w:val="ca-ES"/>
        </w:rPr>
        <w:t>operació</w:t>
      </w:r>
      <w:r w:rsidRPr="008636F5">
        <w:rPr>
          <w:lang w:val="ca-ES"/>
        </w:rPr>
        <w:t xml:space="preserve"> + resposta I es calcula el </w:t>
      </w:r>
      <w:proofErr w:type="spellStart"/>
      <w:r w:rsidRPr="008636F5">
        <w:rPr>
          <w:lang w:val="ca-ES"/>
        </w:rPr>
        <w:t>hash</w:t>
      </w:r>
      <w:proofErr w:type="spellEnd"/>
      <w:r w:rsidRPr="008636F5">
        <w:rPr>
          <w:lang w:val="ca-ES"/>
        </w:rPr>
        <w:t xml:space="preserve"> sobre això.</w:t>
      </w:r>
    </w:p>
    <w:p w14:paraId="23F722A4" w14:textId="3C956C44" w:rsidR="00F0117A" w:rsidRPr="008636F5" w:rsidRDefault="00F0117A" w:rsidP="00F0117A">
      <w:pPr>
        <w:rPr>
          <w:ins w:id="3" w:author="Francisco Gorina" w:date="2022-09-07T12:33:00Z"/>
          <w:lang w:val="ca-ES"/>
        </w:rPr>
      </w:pPr>
    </w:p>
    <w:p w14:paraId="4B6745DE" w14:textId="18431369" w:rsidR="00E67823" w:rsidRPr="008636F5" w:rsidRDefault="00E67823" w:rsidP="00F0117A">
      <w:pPr>
        <w:rPr>
          <w:ins w:id="4" w:author="Francisco Gorina" w:date="2022-09-07T12:33:00Z"/>
          <w:lang w:val="ca-ES"/>
        </w:rPr>
      </w:pPr>
      <w:ins w:id="5" w:author="Francisco Gorina" w:date="2022-09-07T12:33:00Z">
        <w:r w:rsidRPr="008636F5">
          <w:rPr>
            <w:lang w:val="ca-ES"/>
          </w:rPr>
          <w:t>Els paràmetres habituals ha de ser:</w:t>
        </w:r>
      </w:ins>
    </w:p>
    <w:p w14:paraId="604C6AA0" w14:textId="3F2BC50B" w:rsidR="00E67823" w:rsidRPr="008636F5" w:rsidRDefault="00E67823" w:rsidP="00F0117A">
      <w:pPr>
        <w:rPr>
          <w:ins w:id="6" w:author="Francisco Gorina" w:date="2022-09-07T12:33:00Z"/>
          <w:lang w:val="ca-ES"/>
        </w:rPr>
      </w:pPr>
    </w:p>
    <w:p w14:paraId="0D330560" w14:textId="31E4AB2F" w:rsidR="00E67823" w:rsidRPr="008636F5" w:rsidRDefault="008636F5" w:rsidP="00E67823">
      <w:pPr>
        <w:pStyle w:val="ListParagraph"/>
        <w:numPr>
          <w:ilvl w:val="0"/>
          <w:numId w:val="4"/>
        </w:numPr>
        <w:rPr>
          <w:ins w:id="7" w:author="Francisco Gorina" w:date="2022-09-07T12:33:00Z"/>
          <w:lang w:val="ca-ES"/>
          <w:rPrChange w:id="8" w:author="Francisco Gorina" w:date="2022-09-07T12:33:00Z">
            <w:rPr>
              <w:ins w:id="9" w:author="Francisco Gorina" w:date="2022-09-07T12:33:00Z"/>
              <w:lang w:val="x-none"/>
            </w:rPr>
          </w:rPrChange>
        </w:rPr>
      </w:pPr>
      <w:proofErr w:type="spellStart"/>
      <w:r>
        <w:rPr>
          <w:lang w:val="ca-ES"/>
        </w:rPr>
        <w:t>o</w:t>
      </w:r>
      <w:ins w:id="10" w:author="Francisco Gorina" w:date="2022-09-07T12:33:00Z">
        <w:r w:rsidR="001E0E5F" w:rsidRPr="008636F5">
          <w:rPr>
            <w:lang w:val="ca-ES"/>
          </w:rPr>
          <w:t>p</w:t>
        </w:r>
        <w:proofErr w:type="spellEnd"/>
        <w:r w:rsidR="001E0E5F" w:rsidRPr="008636F5">
          <w:rPr>
            <w:lang w:val="ca-ES"/>
          </w:rPr>
          <w:t xml:space="preserve"> : Identifica la operació a executar</w:t>
        </w:r>
      </w:ins>
    </w:p>
    <w:p w14:paraId="55CA89C4" w14:textId="0ECCB4CC" w:rsidR="001E0E5F" w:rsidRPr="008636F5" w:rsidRDefault="001E0E5F" w:rsidP="00E67823">
      <w:pPr>
        <w:pStyle w:val="ListParagraph"/>
        <w:numPr>
          <w:ilvl w:val="0"/>
          <w:numId w:val="4"/>
        </w:numPr>
        <w:rPr>
          <w:ins w:id="11" w:author="Francisco Gorina" w:date="2022-09-07T12:34:00Z"/>
          <w:lang w:val="ca-ES"/>
          <w:rPrChange w:id="12" w:author="Francisco Gorina" w:date="2022-09-07T12:34:00Z">
            <w:rPr>
              <w:ins w:id="13" w:author="Francisco Gorina" w:date="2022-09-07T12:34:00Z"/>
              <w:lang w:val="x-none"/>
            </w:rPr>
          </w:rPrChange>
        </w:rPr>
      </w:pPr>
      <w:proofErr w:type="spellStart"/>
      <w:ins w:id="14" w:author="Francisco Gorina" w:date="2022-09-07T12:33:00Z">
        <w:r w:rsidRPr="008636F5">
          <w:rPr>
            <w:lang w:val="ca-ES"/>
          </w:rPr>
          <w:t>id</w:t>
        </w:r>
      </w:ins>
      <w:proofErr w:type="spellEnd"/>
      <w:ins w:id="15" w:author="Francisco Gorina" w:date="2022-09-07T12:34:00Z">
        <w:r w:rsidRPr="008636F5">
          <w:rPr>
            <w:lang w:val="ca-ES"/>
          </w:rPr>
          <w:t xml:space="preserve"> : Identifica l’objecte a operar. Normalment es la </w:t>
        </w:r>
        <w:proofErr w:type="spellStart"/>
        <w:r w:rsidRPr="008636F5">
          <w:rPr>
            <w:lang w:val="ca-ES"/>
          </w:rPr>
          <w:t>id</w:t>
        </w:r>
        <w:proofErr w:type="spellEnd"/>
        <w:r w:rsidRPr="008636F5">
          <w:rPr>
            <w:lang w:val="ca-ES"/>
          </w:rPr>
          <w:t xml:space="preserve"> de la base de dades</w:t>
        </w:r>
      </w:ins>
    </w:p>
    <w:p w14:paraId="5E40A5B0" w14:textId="75BAFFD4" w:rsidR="001E0E5F" w:rsidRPr="008636F5" w:rsidRDefault="001E0E5F" w:rsidP="00E67823">
      <w:pPr>
        <w:pStyle w:val="ListParagraph"/>
        <w:numPr>
          <w:ilvl w:val="0"/>
          <w:numId w:val="4"/>
        </w:numPr>
        <w:rPr>
          <w:ins w:id="16" w:author="Francisco Gorina" w:date="2022-09-07T12:34:00Z"/>
          <w:lang w:val="ca-ES"/>
          <w:rPrChange w:id="17" w:author="Francisco Gorina" w:date="2022-09-07T12:34:00Z">
            <w:rPr>
              <w:ins w:id="18" w:author="Francisco Gorina" w:date="2022-09-07T12:34:00Z"/>
              <w:lang w:val="x-none"/>
            </w:rPr>
          </w:rPrChange>
        </w:rPr>
      </w:pPr>
      <w:ins w:id="19" w:author="Francisco Gorina" w:date="2022-09-07T12:34:00Z">
        <w:r w:rsidRPr="008636F5">
          <w:rPr>
            <w:lang w:val="ca-ES"/>
          </w:rPr>
          <w:t>terminal: Identifica el</w:t>
        </w:r>
      </w:ins>
      <w:r w:rsidR="008636F5">
        <w:rPr>
          <w:lang w:val="ca-ES"/>
        </w:rPr>
        <w:t xml:space="preserve"> </w:t>
      </w:r>
      <w:ins w:id="20" w:author="Francisco Gorina" w:date="2022-09-07T12:34:00Z">
        <w:r w:rsidRPr="008636F5">
          <w:rPr>
            <w:lang w:val="ca-ES"/>
          </w:rPr>
          <w:t xml:space="preserve">terminal </w:t>
        </w:r>
        <w:proofErr w:type="spellStart"/>
        <w:r w:rsidRPr="008636F5">
          <w:rPr>
            <w:lang w:val="ca-ES"/>
          </w:rPr>
          <w:t>orígern</w:t>
        </w:r>
        <w:proofErr w:type="spellEnd"/>
        <w:r w:rsidRPr="008636F5">
          <w:rPr>
            <w:lang w:val="ca-ES"/>
          </w:rPr>
          <w:t xml:space="preserve"> de la operació a efectes de control en alguns casos com compres (saber </w:t>
        </w:r>
        <w:proofErr w:type="spellStart"/>
        <w:r w:rsidRPr="008636F5">
          <w:rPr>
            <w:lang w:val="ca-ES"/>
          </w:rPr>
          <w:t>quí</w:t>
        </w:r>
        <w:proofErr w:type="spellEnd"/>
        <w:r w:rsidRPr="008636F5">
          <w:rPr>
            <w:lang w:val="ca-ES"/>
          </w:rPr>
          <w:t xml:space="preserve"> ha fet la compra).</w:t>
        </w:r>
      </w:ins>
    </w:p>
    <w:p w14:paraId="08D63BD7" w14:textId="77777777" w:rsidR="001E0E5F" w:rsidRPr="008636F5" w:rsidRDefault="001E0E5F" w:rsidP="001E0E5F">
      <w:pPr>
        <w:rPr>
          <w:lang w:val="ca-ES"/>
        </w:rPr>
      </w:pPr>
    </w:p>
    <w:p w14:paraId="0F4487E4" w14:textId="2318EC39" w:rsidR="00F0117A" w:rsidRPr="008636F5" w:rsidRDefault="003621A1" w:rsidP="00F0117A">
      <w:pPr>
        <w:rPr>
          <w:lang w:val="ca-ES"/>
        </w:rPr>
      </w:pPr>
      <w:r w:rsidRPr="008636F5">
        <w:rPr>
          <w:lang w:val="ca-ES"/>
        </w:rPr>
        <w:lastRenderedPageBreak/>
        <w:t xml:space="preserve">A la plantilla adjunta tan sols s’ha de subministrar una </w:t>
      </w:r>
      <w:r w:rsidR="00C16E64" w:rsidRPr="008636F5">
        <w:rPr>
          <w:lang w:val="ca-ES"/>
        </w:rPr>
        <w:t>funció</w:t>
      </w:r>
      <w:r w:rsidRPr="008636F5">
        <w:rPr>
          <w:lang w:val="ca-ES"/>
        </w:rPr>
        <w:t xml:space="preserve"> que donades la </w:t>
      </w:r>
      <w:proofErr w:type="spellStart"/>
      <w:r w:rsidRPr="008636F5">
        <w:rPr>
          <w:lang w:val="ca-ES"/>
        </w:rPr>
        <w:t>op</w:t>
      </w:r>
      <w:proofErr w:type="spellEnd"/>
      <w:r w:rsidRPr="008636F5">
        <w:rPr>
          <w:lang w:val="ca-ES"/>
        </w:rPr>
        <w:t xml:space="preserve">, </w:t>
      </w:r>
      <w:proofErr w:type="spellStart"/>
      <w:r w:rsidRPr="008636F5">
        <w:rPr>
          <w:lang w:val="ca-ES"/>
        </w:rPr>
        <w:t>id</w:t>
      </w:r>
      <w:proofErr w:type="spellEnd"/>
      <w:r w:rsidRPr="008636F5">
        <w:rPr>
          <w:lang w:val="ca-ES"/>
        </w:rPr>
        <w:t xml:space="preserve"> </w:t>
      </w:r>
      <w:r w:rsidR="00F572B3" w:rsidRPr="008636F5">
        <w:rPr>
          <w:lang w:val="ca-ES"/>
        </w:rPr>
        <w:t xml:space="preserve"> i el terminal </w:t>
      </w:r>
      <w:r w:rsidRPr="008636F5">
        <w:rPr>
          <w:lang w:val="ca-ES"/>
        </w:rPr>
        <w:t xml:space="preserve">retorna un </w:t>
      </w:r>
      <w:proofErr w:type="spellStart"/>
      <w:r w:rsidRPr="008636F5">
        <w:rPr>
          <w:lang w:val="ca-ES"/>
        </w:rPr>
        <w:t>array</w:t>
      </w:r>
      <w:proofErr w:type="spellEnd"/>
      <w:r w:rsidRPr="008636F5">
        <w:rPr>
          <w:lang w:val="ca-ES"/>
        </w:rPr>
        <w:t xml:space="preserve"> [status, dades] a on les dades son la resposta.</w:t>
      </w:r>
    </w:p>
    <w:p w14:paraId="4AFDF002" w14:textId="4929FDD1" w:rsidR="00F0117A" w:rsidRPr="008636F5" w:rsidRDefault="00F0117A" w:rsidP="00F0117A">
      <w:pPr>
        <w:rPr>
          <w:lang w:val="ca-ES"/>
        </w:rPr>
      </w:pPr>
    </w:p>
    <w:p w14:paraId="6C0DCB5F" w14:textId="683FDBA5" w:rsidR="00E20458" w:rsidRPr="008636F5" w:rsidRDefault="00E20458" w:rsidP="00E20458">
      <w:pPr>
        <w:rPr>
          <w:lang w:val="ca-ES"/>
        </w:rPr>
      </w:pPr>
    </w:p>
    <w:p w14:paraId="74DA2493" w14:textId="13149970" w:rsidR="00E20458" w:rsidRPr="008636F5" w:rsidRDefault="00E20458" w:rsidP="00E20458">
      <w:pPr>
        <w:rPr>
          <w:lang w:val="ca-ES"/>
        </w:rPr>
      </w:pPr>
      <w:r w:rsidRPr="008636F5">
        <w:rPr>
          <w:lang w:val="ca-ES"/>
        </w:rPr>
        <w:t xml:space="preserve">Així doncs suposant que creem una funció que gestiona </w:t>
      </w:r>
      <w:r w:rsidR="003621A1" w:rsidRPr="008636F5">
        <w:rPr>
          <w:lang w:val="ca-ES"/>
        </w:rPr>
        <w:t xml:space="preserve">totes les. Operacions I </w:t>
      </w:r>
      <w:proofErr w:type="spellStart"/>
      <w:r w:rsidR="003621A1" w:rsidRPr="008636F5">
        <w:rPr>
          <w:lang w:val="ca-ES"/>
        </w:rPr>
        <w:t>reb</w:t>
      </w:r>
      <w:proofErr w:type="spellEnd"/>
      <w:r w:rsidR="003621A1" w:rsidRPr="008636F5">
        <w:rPr>
          <w:lang w:val="ca-ES"/>
        </w:rPr>
        <w:t xml:space="preserve"> els paràmetres </w:t>
      </w:r>
      <w:proofErr w:type="spellStart"/>
      <w:r w:rsidR="003621A1" w:rsidRPr="008636F5">
        <w:rPr>
          <w:lang w:val="ca-ES"/>
        </w:rPr>
        <w:t>op</w:t>
      </w:r>
      <w:proofErr w:type="spellEnd"/>
      <w:r w:rsidR="003621A1" w:rsidRPr="008636F5">
        <w:rPr>
          <w:lang w:val="ca-ES"/>
        </w:rPr>
        <w:t xml:space="preserve">, </w:t>
      </w:r>
      <w:proofErr w:type="spellStart"/>
      <w:r w:rsidR="003621A1" w:rsidRPr="008636F5">
        <w:rPr>
          <w:lang w:val="ca-ES"/>
        </w:rPr>
        <w:t>id</w:t>
      </w:r>
      <w:proofErr w:type="spellEnd"/>
      <w:r w:rsidR="003621A1" w:rsidRPr="008636F5">
        <w:rPr>
          <w:lang w:val="ca-ES"/>
        </w:rPr>
        <w:t xml:space="preserve"> </w:t>
      </w:r>
      <w:r w:rsidR="00F572B3" w:rsidRPr="008636F5">
        <w:rPr>
          <w:lang w:val="ca-ES"/>
        </w:rPr>
        <w:t xml:space="preserve">i terminal </w:t>
      </w:r>
      <w:r w:rsidR="003621A1" w:rsidRPr="008636F5">
        <w:rPr>
          <w:lang w:val="ca-ES"/>
        </w:rPr>
        <w:t xml:space="preserve">I retorna un </w:t>
      </w:r>
      <w:proofErr w:type="spellStart"/>
      <w:r w:rsidR="003621A1" w:rsidRPr="008636F5">
        <w:rPr>
          <w:lang w:val="ca-ES"/>
        </w:rPr>
        <w:t>array</w:t>
      </w:r>
      <w:proofErr w:type="spellEnd"/>
      <w:r w:rsidR="003621A1" w:rsidRPr="008636F5">
        <w:rPr>
          <w:lang w:val="ca-ES"/>
        </w:rPr>
        <w:t xml:space="preserve"> [status, dades] tenim un programa</w:t>
      </w:r>
      <w:r w:rsidR="00DE2808" w:rsidRPr="008636F5">
        <w:rPr>
          <w:lang w:val="ca-ES"/>
        </w:rPr>
        <w:t xml:space="preserve"> molt senzill que fa tot I manté </w:t>
      </w:r>
      <w:r w:rsidR="00C16E64" w:rsidRPr="008636F5">
        <w:rPr>
          <w:lang w:val="ca-ES"/>
        </w:rPr>
        <w:t>la integritat</w:t>
      </w:r>
      <w:r w:rsidR="00DE2808" w:rsidRPr="008636F5">
        <w:rPr>
          <w:lang w:val="ca-ES"/>
        </w:rPr>
        <w:t xml:space="preserve"> de les comunicacions:</w:t>
      </w:r>
    </w:p>
    <w:p w14:paraId="658F975A" w14:textId="50AE3774" w:rsidR="00DE2808" w:rsidRPr="008636F5" w:rsidRDefault="00DE2808">
      <w:pPr>
        <w:rPr>
          <w:lang w:val="ca-ES"/>
        </w:rPr>
      </w:pPr>
      <w:r w:rsidRPr="008636F5">
        <w:rPr>
          <w:lang w:val="ca-ES"/>
        </w:rPr>
        <w:br w:type="page"/>
      </w:r>
    </w:p>
    <w:p w14:paraId="03E8E12E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lastRenderedPageBreak/>
        <w:t>&lt;?</w:t>
      </w:r>
      <w:proofErr w:type="spellStart"/>
      <w:r w:rsidRPr="008636F5">
        <w:rPr>
          <w:rFonts w:ascii="Menlo" w:hAnsi="Menlo" w:cs="Menlo"/>
          <w:color w:val="15748F"/>
          <w:lang w:val="ca-ES"/>
          <w:rPrChange w:id="23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php</w:t>
      </w:r>
      <w:proofErr w:type="spellEnd"/>
    </w:p>
    <w:p w14:paraId="18135411" w14:textId="52671A00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4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555D9D"/>
          <w:lang w:val="ca-ES"/>
          <w:rPrChange w:id="25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// cridat així: https://seguridadwebsimpo.pagaia.club/wp-content/QR_Prova_01.php?op=101&amp;id=747&amp;t=123456&amp;hash=a0670ada2148a01e19506a80f1a27386d</w:t>
      </w:r>
    </w:p>
    <w:p w14:paraId="388CC60D" w14:textId="4F66FB75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6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555D9D"/>
          <w:lang w:val="ca-ES"/>
          <w:rPrChange w:id="2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On </w:t>
      </w:r>
      <w:proofErr w:type="spellStart"/>
      <w:r w:rsidRPr="008636F5">
        <w:rPr>
          <w:rFonts w:ascii="Menlo" w:hAnsi="Menlo" w:cs="Menlo"/>
          <w:color w:val="555D9D"/>
          <w:lang w:val="ca-ES"/>
          <w:rPrChange w:id="2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555D9D"/>
          <w:lang w:val="ca-ES"/>
          <w:rPrChange w:id="2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indica el </w:t>
      </w:r>
      <w:proofErr w:type="spellStart"/>
      <w:r w:rsidRPr="008636F5">
        <w:rPr>
          <w:rFonts w:ascii="Menlo" w:hAnsi="Menlo" w:cs="Menlo"/>
          <w:color w:val="555D9D"/>
          <w:lang w:val="ca-ES"/>
          <w:rPrChange w:id="30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qué</w:t>
      </w:r>
      <w:proofErr w:type="spellEnd"/>
      <w:r w:rsidRPr="008636F5">
        <w:rPr>
          <w:rFonts w:ascii="Menlo" w:hAnsi="Menlo" w:cs="Menlo"/>
          <w:color w:val="555D9D"/>
          <w:lang w:val="ca-ES"/>
          <w:rPrChange w:id="31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s'està demanat. Per exemple 010 = Ha </w:t>
      </w:r>
      <w:proofErr w:type="spellStart"/>
      <w:r w:rsidRPr="008636F5">
        <w:rPr>
          <w:rFonts w:ascii="Menlo" w:hAnsi="Menlo" w:cs="Menlo"/>
          <w:color w:val="555D9D"/>
          <w:lang w:val="ca-ES"/>
          <w:rPrChange w:id="32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arrivat</w:t>
      </w:r>
      <w:proofErr w:type="spellEnd"/>
      <w:r w:rsidRPr="008636F5">
        <w:rPr>
          <w:rFonts w:ascii="Menlo" w:hAnsi="Menlo" w:cs="Menlo"/>
          <w:color w:val="555D9D"/>
          <w:lang w:val="ca-ES"/>
          <w:rPrChange w:id="33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; 011 ha recollit obsequi; 020 Esmorzar 1er dia</w:t>
      </w:r>
    </w:p>
    <w:p w14:paraId="0B96AB34" w14:textId="017212B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34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555D9D"/>
          <w:lang w:val="ca-ES"/>
          <w:rPrChange w:id="35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On </w:t>
      </w:r>
      <w:proofErr w:type="spellStart"/>
      <w:r w:rsidRPr="008636F5">
        <w:rPr>
          <w:rFonts w:ascii="Menlo" w:hAnsi="Menlo" w:cs="Menlo"/>
          <w:color w:val="555D9D"/>
          <w:lang w:val="ca-ES"/>
          <w:rPrChange w:id="36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id</w:t>
      </w:r>
      <w:proofErr w:type="spellEnd"/>
      <w:r w:rsidRPr="008636F5">
        <w:rPr>
          <w:rFonts w:ascii="Menlo" w:hAnsi="Menlo" w:cs="Menlo"/>
          <w:color w:val="555D9D"/>
          <w:lang w:val="ca-ES"/>
          <w:rPrChange w:id="37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es l'identificador del participant. Un numero </w:t>
      </w:r>
      <w:proofErr w:type="spellStart"/>
      <w:r w:rsidRPr="008636F5">
        <w:rPr>
          <w:rFonts w:ascii="Menlo" w:hAnsi="Menlo" w:cs="Menlo"/>
          <w:color w:val="555D9D"/>
          <w:lang w:val="ca-ES"/>
          <w:rPrChange w:id="3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sequencial</w:t>
      </w:r>
      <w:proofErr w:type="spellEnd"/>
      <w:r w:rsidRPr="008636F5">
        <w:rPr>
          <w:rFonts w:ascii="Menlo" w:hAnsi="Menlo" w:cs="Menlo"/>
          <w:color w:val="555D9D"/>
          <w:lang w:val="ca-ES"/>
          <w:rPrChange w:id="3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i </w:t>
      </w:r>
      <w:proofErr w:type="spellStart"/>
      <w:r w:rsidRPr="008636F5">
        <w:rPr>
          <w:rFonts w:ascii="Menlo" w:hAnsi="Menlo" w:cs="Menlo"/>
          <w:color w:val="555D9D"/>
          <w:lang w:val="ca-ES"/>
          <w:rPrChange w:id="40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ùnic</w:t>
      </w:r>
      <w:proofErr w:type="spellEnd"/>
      <w:r w:rsidRPr="008636F5">
        <w:rPr>
          <w:rFonts w:ascii="Menlo" w:hAnsi="Menlo" w:cs="Menlo"/>
          <w:color w:val="555D9D"/>
          <w:lang w:val="ca-ES"/>
          <w:rPrChange w:id="41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que genera el </w:t>
      </w:r>
      <w:proofErr w:type="spellStart"/>
      <w:r w:rsidRPr="008636F5">
        <w:rPr>
          <w:rFonts w:ascii="Menlo" w:hAnsi="Menlo" w:cs="Menlo"/>
          <w:color w:val="555D9D"/>
          <w:lang w:val="ca-ES"/>
          <w:rPrChange w:id="42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gravity</w:t>
      </w:r>
      <w:proofErr w:type="spellEnd"/>
      <w:r w:rsidRPr="008636F5">
        <w:rPr>
          <w:rFonts w:ascii="Menlo" w:hAnsi="Menlo" w:cs="Menlo"/>
          <w:color w:val="555D9D"/>
          <w:lang w:val="ca-ES"/>
          <w:rPrChange w:id="43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</w:t>
      </w:r>
      <w:proofErr w:type="spellStart"/>
      <w:r w:rsidRPr="008636F5">
        <w:rPr>
          <w:rFonts w:ascii="Menlo" w:hAnsi="Menlo" w:cs="Menlo"/>
          <w:color w:val="555D9D"/>
          <w:lang w:val="ca-ES"/>
          <w:rPrChange w:id="44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Forms</w:t>
      </w:r>
      <w:proofErr w:type="spellEnd"/>
    </w:p>
    <w:p w14:paraId="2E32B27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69F68C59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27326D9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6A6179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4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555D9D"/>
          <w:lang w:val="ca-ES"/>
          <w:rPrChange w:id="4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VALIDACIO ENTRADA. </w:t>
      </w:r>
    </w:p>
    <w:p w14:paraId="2CE4D880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5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625260A5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5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8636F5">
        <w:rPr>
          <w:rFonts w:ascii="Menlo" w:hAnsi="Menlo" w:cs="Menlo"/>
          <w:color w:val="4D7DD9"/>
          <w:lang w:val="ca-ES"/>
          <w:rPrChange w:id="52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function</w:t>
      </w:r>
      <w:proofErr w:type="spellEnd"/>
      <w:r w:rsidRPr="008636F5">
        <w:rPr>
          <w:rFonts w:ascii="Menlo" w:hAnsi="Menlo" w:cs="Menlo"/>
          <w:color w:val="9D9D9D"/>
          <w:lang w:val="ca-ES"/>
          <w:rPrChange w:id="5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valida(</w:t>
      </w:r>
      <w:r w:rsidRPr="008636F5">
        <w:rPr>
          <w:rFonts w:ascii="Menlo" w:hAnsi="Menlo" w:cs="Menlo"/>
          <w:color w:val="BBB844"/>
          <w:lang w:val="ca-ES"/>
          <w:rPrChange w:id="5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5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8636F5">
        <w:rPr>
          <w:rFonts w:ascii="Menlo" w:hAnsi="Menlo" w:cs="Menlo"/>
          <w:color w:val="9D9D9D"/>
          <w:lang w:val="ca-ES"/>
          <w:rPrChange w:id="5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5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8636F5">
        <w:rPr>
          <w:rFonts w:ascii="Menlo" w:hAnsi="Menlo" w:cs="Menlo"/>
          <w:color w:val="9D9D9D"/>
          <w:lang w:val="ca-ES"/>
          <w:rPrChange w:id="5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5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6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8636F5">
        <w:rPr>
          <w:rFonts w:ascii="Menlo" w:hAnsi="Menlo" w:cs="Menlo"/>
          <w:color w:val="9D9D9D"/>
          <w:lang w:val="ca-ES"/>
          <w:rPrChange w:id="6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0D5271FC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6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2EEB946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6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6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1EAA2F88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6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6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6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6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keys</w:t>
      </w:r>
      <w:proofErr w:type="spellEnd"/>
      <w:r w:rsidRPr="008636F5">
        <w:rPr>
          <w:rFonts w:ascii="Menlo" w:hAnsi="Menlo" w:cs="Menlo"/>
          <w:color w:val="9D9D9D"/>
          <w:lang w:val="ca-ES"/>
          <w:rPrChange w:id="7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proofErr w:type="spellStart"/>
      <w:r w:rsidRPr="008636F5">
        <w:rPr>
          <w:rFonts w:ascii="Menlo" w:hAnsi="Menlo" w:cs="Menlo"/>
          <w:color w:val="15748F"/>
          <w:lang w:val="ca-ES"/>
          <w:rPrChange w:id="71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array_keys</w:t>
      </w:r>
      <w:proofErr w:type="spellEnd"/>
      <w:r w:rsidRPr="008636F5">
        <w:rPr>
          <w:rFonts w:ascii="Menlo" w:hAnsi="Menlo" w:cs="Menlo"/>
          <w:color w:val="9D9D9D"/>
          <w:lang w:val="ca-ES"/>
          <w:rPrChange w:id="7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7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7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8636F5">
        <w:rPr>
          <w:rFonts w:ascii="Menlo" w:hAnsi="Menlo" w:cs="Menlo"/>
          <w:color w:val="9D9D9D"/>
          <w:lang w:val="ca-ES"/>
          <w:rPrChange w:id="7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01EE39A5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7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7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15748F"/>
          <w:lang w:val="ca-ES"/>
          <w:rPrChange w:id="78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sort</w:t>
      </w:r>
      <w:r w:rsidRPr="008636F5">
        <w:rPr>
          <w:rFonts w:ascii="Menlo" w:hAnsi="Menlo" w:cs="Menlo"/>
          <w:color w:val="9D9D9D"/>
          <w:lang w:val="ca-ES"/>
          <w:rPrChange w:id="7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8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8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keys</w:t>
      </w:r>
      <w:proofErr w:type="spellEnd"/>
      <w:r w:rsidRPr="008636F5">
        <w:rPr>
          <w:rFonts w:ascii="Menlo" w:hAnsi="Menlo" w:cs="Menlo"/>
          <w:color w:val="9D9D9D"/>
          <w:lang w:val="ca-ES"/>
          <w:rPrChange w:id="8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2B261C20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8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8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7011BF68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8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8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8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8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8636F5">
        <w:rPr>
          <w:rFonts w:ascii="Menlo" w:hAnsi="Menlo" w:cs="Menlo"/>
          <w:color w:val="9D9D9D"/>
          <w:lang w:val="ca-ES"/>
          <w:rPrChange w:id="8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86D0FF"/>
          <w:lang w:val="ca-ES"/>
          <w:rPrChange w:id="90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""</w:t>
      </w:r>
      <w:r w:rsidRPr="008636F5">
        <w:rPr>
          <w:rFonts w:ascii="Menlo" w:hAnsi="Menlo" w:cs="Menlo"/>
          <w:color w:val="9D9D9D"/>
          <w:lang w:val="ca-ES"/>
          <w:rPrChange w:id="9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73E8EA12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9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9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94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foreach</w:t>
      </w:r>
      <w:proofErr w:type="spellEnd"/>
      <w:r w:rsidRPr="008636F5">
        <w:rPr>
          <w:rFonts w:ascii="Menlo" w:hAnsi="Menlo" w:cs="Menlo"/>
          <w:color w:val="9D9D9D"/>
          <w:lang w:val="ca-ES"/>
          <w:rPrChange w:id="9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9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9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keys</w:t>
      </w:r>
      <w:proofErr w:type="spellEnd"/>
      <w:r w:rsidRPr="008636F5">
        <w:rPr>
          <w:rFonts w:ascii="Menlo" w:hAnsi="Menlo" w:cs="Menlo"/>
          <w:color w:val="9D9D9D"/>
          <w:lang w:val="ca-ES"/>
          <w:rPrChange w:id="9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r w:rsidRPr="008636F5">
        <w:rPr>
          <w:rFonts w:ascii="Menlo" w:hAnsi="Menlo" w:cs="Menlo"/>
          <w:color w:val="4D7DD9"/>
          <w:lang w:val="ca-ES"/>
          <w:rPrChange w:id="99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as</w:t>
      </w:r>
      <w:r w:rsidRPr="008636F5">
        <w:rPr>
          <w:rFonts w:ascii="Menlo" w:hAnsi="Menlo" w:cs="Menlo"/>
          <w:color w:val="9D9D9D"/>
          <w:lang w:val="ca-ES"/>
          <w:rPrChange w:id="10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r w:rsidRPr="008636F5">
        <w:rPr>
          <w:rFonts w:ascii="Menlo" w:hAnsi="Menlo" w:cs="Menlo"/>
          <w:color w:val="BBB844"/>
          <w:lang w:val="ca-ES"/>
          <w:rPrChange w:id="10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0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</w:t>
      </w:r>
      <w:proofErr w:type="spellEnd"/>
      <w:r w:rsidRPr="008636F5">
        <w:rPr>
          <w:rFonts w:ascii="Menlo" w:hAnsi="Menlo" w:cs="Menlo"/>
          <w:color w:val="9D9D9D"/>
          <w:lang w:val="ca-ES"/>
          <w:rPrChange w:id="10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4968A6F4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0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4ED9C691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0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0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10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108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if</w:t>
      </w:r>
      <w:proofErr w:type="spellEnd"/>
      <w:r w:rsidRPr="008636F5">
        <w:rPr>
          <w:rFonts w:ascii="Menlo" w:hAnsi="Menlo" w:cs="Menlo"/>
          <w:color w:val="9D9D9D"/>
          <w:lang w:val="ca-ES"/>
          <w:rPrChange w:id="10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11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1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</w:t>
      </w:r>
      <w:proofErr w:type="spellEnd"/>
      <w:r w:rsidRPr="008636F5">
        <w:rPr>
          <w:rFonts w:ascii="Menlo" w:hAnsi="Menlo" w:cs="Menlo"/>
          <w:color w:val="9D9D9D"/>
          <w:lang w:val="ca-ES"/>
          <w:rPrChange w:id="11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!= </w:t>
      </w:r>
      <w:r w:rsidRPr="008636F5">
        <w:rPr>
          <w:rFonts w:ascii="Menlo" w:hAnsi="Menlo" w:cs="Menlo"/>
          <w:color w:val="86D0FF"/>
          <w:lang w:val="ca-ES"/>
          <w:rPrChange w:id="113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proofErr w:type="spellStart"/>
      <w:r w:rsidRPr="008636F5">
        <w:rPr>
          <w:rFonts w:ascii="Menlo" w:hAnsi="Menlo" w:cs="Menlo"/>
          <w:color w:val="86D0FF"/>
          <w:lang w:val="ca-ES"/>
          <w:rPrChange w:id="114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hash</w:t>
      </w:r>
      <w:proofErr w:type="spellEnd"/>
      <w:r w:rsidRPr="008636F5">
        <w:rPr>
          <w:rFonts w:ascii="Menlo" w:hAnsi="Menlo" w:cs="Menlo"/>
          <w:color w:val="86D0FF"/>
          <w:lang w:val="ca-ES"/>
          <w:rPrChange w:id="115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r w:rsidRPr="008636F5">
        <w:rPr>
          <w:rFonts w:ascii="Menlo" w:hAnsi="Menlo" w:cs="Menlo"/>
          <w:color w:val="9D9D9D"/>
          <w:lang w:val="ca-ES"/>
          <w:rPrChange w:id="11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13A3800C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1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1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11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12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12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2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8636F5">
        <w:rPr>
          <w:rFonts w:ascii="Menlo" w:hAnsi="Menlo" w:cs="Menlo"/>
          <w:color w:val="9D9D9D"/>
          <w:lang w:val="ca-ES"/>
          <w:rPrChange w:id="12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BBB844"/>
          <w:lang w:val="ca-ES"/>
          <w:rPrChange w:id="12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2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8636F5">
        <w:rPr>
          <w:rFonts w:ascii="Menlo" w:hAnsi="Menlo" w:cs="Menlo"/>
          <w:color w:val="9D9D9D"/>
          <w:lang w:val="ca-ES"/>
          <w:rPrChange w:id="12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BBB844"/>
          <w:lang w:val="ca-ES"/>
          <w:rPrChange w:id="12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2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8636F5">
        <w:rPr>
          <w:rFonts w:ascii="Menlo" w:hAnsi="Menlo" w:cs="Menlo"/>
          <w:color w:val="9D9D9D"/>
          <w:lang w:val="ca-ES"/>
          <w:rPrChange w:id="12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8636F5">
        <w:rPr>
          <w:rFonts w:ascii="Menlo" w:hAnsi="Menlo" w:cs="Menlo"/>
          <w:color w:val="BBB844"/>
          <w:lang w:val="ca-ES"/>
          <w:rPrChange w:id="13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3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key</w:t>
      </w:r>
      <w:proofErr w:type="spellEnd"/>
      <w:r w:rsidRPr="008636F5">
        <w:rPr>
          <w:rFonts w:ascii="Menlo" w:hAnsi="Menlo" w:cs="Menlo"/>
          <w:color w:val="9D9D9D"/>
          <w:lang w:val="ca-ES"/>
          <w:rPrChange w:id="13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0273F7E6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3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3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13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13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  <w:r w:rsidRPr="008636F5">
        <w:rPr>
          <w:rFonts w:ascii="Menlo" w:hAnsi="Menlo" w:cs="Menlo"/>
          <w:color w:val="9D9D9D"/>
          <w:lang w:val="ca-ES"/>
          <w:rPrChange w:id="13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35F9D420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3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3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14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</w:p>
    <w:p w14:paraId="4C4B917D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A194C4B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4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7909199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4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4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14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4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myhash</w:t>
      </w:r>
      <w:proofErr w:type="spellEnd"/>
      <w:r w:rsidRPr="008636F5">
        <w:rPr>
          <w:rFonts w:ascii="Menlo" w:hAnsi="Menlo" w:cs="Menlo"/>
          <w:color w:val="9D9D9D"/>
          <w:lang w:val="ca-ES"/>
          <w:rPrChange w:id="14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proofErr w:type="spellStart"/>
      <w:r w:rsidRPr="008636F5">
        <w:rPr>
          <w:rFonts w:ascii="Menlo" w:hAnsi="Menlo" w:cs="Menlo"/>
          <w:color w:val="15748F"/>
          <w:lang w:val="ca-ES"/>
          <w:rPrChange w:id="148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hash</w:t>
      </w:r>
      <w:proofErr w:type="spellEnd"/>
      <w:r w:rsidRPr="008636F5">
        <w:rPr>
          <w:rFonts w:ascii="Menlo" w:hAnsi="Menlo" w:cs="Menlo"/>
          <w:color w:val="9D9D9D"/>
          <w:lang w:val="ca-ES"/>
          <w:rPrChange w:id="14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15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5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8636F5">
        <w:rPr>
          <w:rFonts w:ascii="Menlo" w:hAnsi="Menlo" w:cs="Menlo"/>
          <w:color w:val="9D9D9D"/>
          <w:lang w:val="ca-ES"/>
          <w:rPrChange w:id="15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15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5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body</w:t>
      </w:r>
      <w:proofErr w:type="spellEnd"/>
      <w:r w:rsidRPr="008636F5">
        <w:rPr>
          <w:rFonts w:ascii="Menlo" w:hAnsi="Menlo" w:cs="Menlo"/>
          <w:color w:val="9D9D9D"/>
          <w:lang w:val="ca-ES"/>
          <w:rPrChange w:id="1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BBB844"/>
          <w:lang w:val="ca-ES"/>
          <w:rPrChange w:id="15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8636F5">
        <w:rPr>
          <w:rFonts w:ascii="Menlo" w:hAnsi="Menlo" w:cs="Menlo"/>
          <w:color w:val="9D9D9D"/>
          <w:lang w:val="ca-ES"/>
          <w:rPrChange w:id="15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502E3E79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5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5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16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191F8206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6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6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163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return</w:t>
      </w:r>
      <w:proofErr w:type="spellEnd"/>
      <w:r w:rsidRPr="008636F5">
        <w:rPr>
          <w:rFonts w:ascii="Menlo" w:hAnsi="Menlo" w:cs="Menlo"/>
          <w:color w:val="9D9D9D"/>
          <w:lang w:val="ca-ES"/>
          <w:rPrChange w:id="16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(</w:t>
      </w:r>
      <w:r w:rsidRPr="008636F5">
        <w:rPr>
          <w:rFonts w:ascii="Menlo" w:hAnsi="Menlo" w:cs="Menlo"/>
          <w:color w:val="BBB844"/>
          <w:lang w:val="ca-ES"/>
          <w:rPrChange w:id="16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6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myhash</w:t>
      </w:r>
      <w:proofErr w:type="spellEnd"/>
      <w:r w:rsidRPr="008636F5">
        <w:rPr>
          <w:rFonts w:ascii="Menlo" w:hAnsi="Menlo" w:cs="Menlo"/>
          <w:color w:val="9D9D9D"/>
          <w:lang w:val="ca-ES"/>
          <w:rPrChange w:id="16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==  </w:t>
      </w:r>
      <w:r w:rsidRPr="008636F5">
        <w:rPr>
          <w:rFonts w:ascii="Menlo" w:hAnsi="Menlo" w:cs="Menlo"/>
          <w:color w:val="BBB844"/>
          <w:lang w:val="ca-ES"/>
          <w:rPrChange w:id="16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6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params</w:t>
      </w:r>
      <w:proofErr w:type="spellEnd"/>
      <w:r w:rsidRPr="008636F5">
        <w:rPr>
          <w:rFonts w:ascii="Menlo" w:hAnsi="Menlo" w:cs="Menlo"/>
          <w:color w:val="9D9D9D"/>
          <w:lang w:val="ca-ES"/>
          <w:rPrChange w:id="17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8636F5">
        <w:rPr>
          <w:rFonts w:ascii="Menlo" w:hAnsi="Menlo" w:cs="Menlo"/>
          <w:color w:val="86D0FF"/>
          <w:lang w:val="ca-ES"/>
          <w:rPrChange w:id="171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proofErr w:type="spellStart"/>
      <w:r w:rsidRPr="008636F5">
        <w:rPr>
          <w:rFonts w:ascii="Menlo" w:hAnsi="Menlo" w:cs="Menlo"/>
          <w:color w:val="86D0FF"/>
          <w:lang w:val="ca-ES"/>
          <w:rPrChange w:id="172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hash</w:t>
      </w:r>
      <w:proofErr w:type="spellEnd"/>
      <w:r w:rsidRPr="008636F5">
        <w:rPr>
          <w:rFonts w:ascii="Menlo" w:hAnsi="Menlo" w:cs="Menlo"/>
          <w:color w:val="86D0FF"/>
          <w:lang w:val="ca-ES"/>
          <w:rPrChange w:id="173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r w:rsidRPr="008636F5">
        <w:rPr>
          <w:rFonts w:ascii="Menlo" w:hAnsi="Menlo" w:cs="Menlo"/>
          <w:color w:val="9D9D9D"/>
          <w:lang w:val="ca-ES"/>
          <w:rPrChange w:id="17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]);</w:t>
      </w:r>
    </w:p>
    <w:p w14:paraId="68CBE064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7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7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706C4FB7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7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63B1532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7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8636F5">
        <w:rPr>
          <w:rFonts w:ascii="Menlo" w:hAnsi="Menlo" w:cs="Menlo"/>
          <w:color w:val="4D7DD9"/>
          <w:lang w:val="ca-ES"/>
          <w:rPrChange w:id="179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function</w:t>
      </w:r>
      <w:proofErr w:type="spellEnd"/>
      <w:r w:rsidRPr="008636F5">
        <w:rPr>
          <w:rFonts w:ascii="Menlo" w:hAnsi="Menlo" w:cs="Menlo"/>
          <w:color w:val="9D9D9D"/>
          <w:lang w:val="ca-ES"/>
          <w:rPrChange w:id="18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proofErr w:type="spellStart"/>
      <w:r w:rsidRPr="008636F5">
        <w:rPr>
          <w:rFonts w:ascii="Menlo" w:hAnsi="Menlo" w:cs="Menlo"/>
          <w:color w:val="9D9D9D"/>
          <w:lang w:val="ca-ES"/>
          <w:rPrChange w:id="18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buildAnswer</w:t>
      </w:r>
      <w:proofErr w:type="spellEnd"/>
      <w:r w:rsidRPr="008636F5">
        <w:rPr>
          <w:rFonts w:ascii="Menlo" w:hAnsi="Menlo" w:cs="Menlo"/>
          <w:color w:val="9D9D9D"/>
          <w:lang w:val="ca-ES"/>
          <w:rPrChange w:id="18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18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8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9D9D9D"/>
          <w:lang w:val="ca-ES"/>
          <w:rPrChange w:id="18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18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8636F5">
        <w:rPr>
          <w:rFonts w:ascii="Menlo" w:hAnsi="Menlo" w:cs="Menlo"/>
          <w:color w:val="9D9D9D"/>
          <w:lang w:val="ca-ES"/>
          <w:rPrChange w:id="18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18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8636F5">
        <w:rPr>
          <w:rFonts w:ascii="Menlo" w:hAnsi="Menlo" w:cs="Menlo"/>
          <w:color w:val="9D9D9D"/>
          <w:lang w:val="ca-ES"/>
          <w:rPrChange w:id="18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19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19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8636F5">
        <w:rPr>
          <w:rFonts w:ascii="Menlo" w:hAnsi="Menlo" w:cs="Menlo"/>
          <w:color w:val="9D9D9D"/>
          <w:lang w:val="ca-ES"/>
          <w:rPrChange w:id="19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19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8636F5">
        <w:rPr>
          <w:rFonts w:ascii="Menlo" w:hAnsi="Menlo" w:cs="Menlo"/>
          <w:color w:val="9D9D9D"/>
          <w:lang w:val="ca-ES"/>
          <w:rPrChange w:id="19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23A8E06E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19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20B69775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196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19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19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$t</w:t>
      </w:r>
      <w:r w:rsidRPr="008636F5">
        <w:rPr>
          <w:rFonts w:ascii="Menlo" w:hAnsi="Menlo" w:cs="Menlo"/>
          <w:color w:val="9D9D9D"/>
          <w:lang w:val="ca-ES"/>
          <w:rPrChange w:id="19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(</w:t>
      </w:r>
      <w:proofErr w:type="spellStart"/>
      <w:r w:rsidRPr="008636F5">
        <w:rPr>
          <w:rFonts w:ascii="Menlo" w:hAnsi="Menlo" w:cs="Menlo"/>
          <w:color w:val="4D7DD9"/>
          <w:lang w:val="ca-ES"/>
          <w:rPrChange w:id="200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string</w:t>
      </w:r>
      <w:proofErr w:type="spellEnd"/>
      <w:r w:rsidRPr="008636F5">
        <w:rPr>
          <w:rFonts w:ascii="Menlo" w:hAnsi="Menlo" w:cs="Menlo"/>
          <w:color w:val="9D9D9D"/>
          <w:lang w:val="ca-ES"/>
          <w:rPrChange w:id="20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</w:t>
      </w:r>
      <w:proofErr w:type="spellStart"/>
      <w:r w:rsidRPr="008636F5">
        <w:rPr>
          <w:rFonts w:ascii="Menlo" w:hAnsi="Menlo" w:cs="Menlo"/>
          <w:color w:val="15748F"/>
          <w:lang w:val="ca-ES"/>
          <w:rPrChange w:id="202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microtime</w:t>
      </w:r>
      <w:proofErr w:type="spellEnd"/>
      <w:r w:rsidRPr="008636F5">
        <w:rPr>
          <w:rFonts w:ascii="Menlo" w:hAnsi="Menlo" w:cs="Menlo"/>
          <w:color w:val="9D9D9D"/>
          <w:lang w:val="ca-ES"/>
          <w:rPrChange w:id="20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();  </w:t>
      </w:r>
      <w:r w:rsidRPr="008636F5">
        <w:rPr>
          <w:rFonts w:ascii="Menlo" w:hAnsi="Menlo" w:cs="Menlo"/>
          <w:color w:val="555D9D"/>
          <w:lang w:val="ca-ES"/>
          <w:rPrChange w:id="204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Es podria fer servir </w:t>
      </w:r>
      <w:proofErr w:type="spellStart"/>
      <w:r w:rsidRPr="008636F5">
        <w:rPr>
          <w:rFonts w:ascii="Menlo" w:hAnsi="Menlo" w:cs="Menlo"/>
          <w:color w:val="555D9D"/>
          <w:lang w:val="ca-ES"/>
          <w:rPrChange w:id="205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time</w:t>
      </w:r>
      <w:proofErr w:type="spellEnd"/>
      <w:r w:rsidRPr="008636F5">
        <w:rPr>
          <w:rFonts w:ascii="Menlo" w:hAnsi="Menlo" w:cs="Menlo"/>
          <w:color w:val="555D9D"/>
          <w:lang w:val="ca-ES"/>
          <w:rPrChange w:id="206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()</w:t>
      </w:r>
    </w:p>
    <w:p w14:paraId="17DD1F86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0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0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20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1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answer</w:t>
      </w:r>
      <w:proofErr w:type="spellEnd"/>
      <w:r w:rsidRPr="008636F5">
        <w:rPr>
          <w:rFonts w:ascii="Menlo" w:hAnsi="Menlo" w:cs="Menlo"/>
          <w:color w:val="9D9D9D"/>
          <w:lang w:val="ca-ES"/>
          <w:rPrChange w:id="21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BBB844"/>
          <w:lang w:val="ca-ES"/>
          <w:rPrChange w:id="21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$t</w:t>
      </w:r>
      <w:r w:rsidRPr="008636F5">
        <w:rPr>
          <w:rFonts w:ascii="Menlo" w:hAnsi="Menlo" w:cs="Menlo"/>
          <w:color w:val="9D9D9D"/>
          <w:lang w:val="ca-ES"/>
          <w:rPrChange w:id="21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86D0FF"/>
          <w:lang w:val="ca-ES"/>
          <w:rPrChange w:id="214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8636F5">
        <w:rPr>
          <w:rFonts w:ascii="Menlo" w:hAnsi="Menlo" w:cs="Menlo"/>
          <w:color w:val="9D9D9D"/>
          <w:lang w:val="ca-ES"/>
          <w:rPrChange w:id="21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BBB844"/>
          <w:lang w:val="ca-ES"/>
          <w:rPrChange w:id="21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8636F5">
        <w:rPr>
          <w:rFonts w:ascii="Menlo" w:hAnsi="Menlo" w:cs="Menlo"/>
          <w:color w:val="9D9D9D"/>
          <w:lang w:val="ca-ES"/>
          <w:rPrChange w:id="21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86D0FF"/>
          <w:lang w:val="ca-ES"/>
          <w:rPrChange w:id="218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8636F5">
        <w:rPr>
          <w:rFonts w:ascii="Menlo" w:hAnsi="Menlo" w:cs="Menlo"/>
          <w:color w:val="9D9D9D"/>
          <w:lang w:val="ca-ES"/>
          <w:rPrChange w:id="21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. </w:t>
      </w:r>
      <w:r w:rsidRPr="008636F5">
        <w:rPr>
          <w:rFonts w:ascii="Menlo" w:hAnsi="Menlo" w:cs="Menlo"/>
          <w:color w:val="BBB844"/>
          <w:lang w:val="ca-ES"/>
          <w:rPrChange w:id="22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2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9D9D9D"/>
          <w:lang w:val="ca-ES"/>
          <w:rPrChange w:id="22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86D0FF"/>
          <w:lang w:val="ca-ES"/>
          <w:rPrChange w:id="223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8636F5">
        <w:rPr>
          <w:rFonts w:ascii="Menlo" w:hAnsi="Menlo" w:cs="Menlo"/>
          <w:color w:val="9D9D9D"/>
          <w:lang w:val="ca-ES"/>
          <w:rPrChange w:id="22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BBB844"/>
          <w:lang w:val="ca-ES"/>
          <w:rPrChange w:id="22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8636F5">
        <w:rPr>
          <w:rFonts w:ascii="Menlo" w:hAnsi="Menlo" w:cs="Menlo"/>
          <w:color w:val="9D9D9D"/>
          <w:lang w:val="ca-ES"/>
          <w:rPrChange w:id="22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190F1E1D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2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2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22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3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hash</w:t>
      </w:r>
      <w:proofErr w:type="spellEnd"/>
      <w:r w:rsidRPr="008636F5">
        <w:rPr>
          <w:rFonts w:ascii="Menlo" w:hAnsi="Menlo" w:cs="Menlo"/>
          <w:color w:val="9D9D9D"/>
          <w:lang w:val="ca-ES"/>
          <w:rPrChange w:id="23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proofErr w:type="spellStart"/>
      <w:r w:rsidRPr="008636F5">
        <w:rPr>
          <w:rFonts w:ascii="Menlo" w:hAnsi="Menlo" w:cs="Menlo"/>
          <w:color w:val="15748F"/>
          <w:lang w:val="ca-ES"/>
          <w:rPrChange w:id="232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hash</w:t>
      </w:r>
      <w:proofErr w:type="spellEnd"/>
      <w:r w:rsidRPr="008636F5">
        <w:rPr>
          <w:rFonts w:ascii="Menlo" w:hAnsi="Menlo" w:cs="Menlo"/>
          <w:color w:val="9D9D9D"/>
          <w:lang w:val="ca-ES"/>
          <w:rPrChange w:id="23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23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3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8636F5">
        <w:rPr>
          <w:rFonts w:ascii="Menlo" w:hAnsi="Menlo" w:cs="Menlo"/>
          <w:color w:val="9D9D9D"/>
          <w:lang w:val="ca-ES"/>
          <w:rPrChange w:id="23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, </w:t>
      </w:r>
      <w:r w:rsidRPr="008636F5">
        <w:rPr>
          <w:rFonts w:ascii="Menlo" w:hAnsi="Menlo" w:cs="Menlo"/>
          <w:color w:val="BBB844"/>
          <w:lang w:val="ca-ES"/>
          <w:rPrChange w:id="23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3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answer</w:t>
      </w:r>
      <w:proofErr w:type="spellEnd"/>
      <w:r w:rsidRPr="008636F5">
        <w:rPr>
          <w:rFonts w:ascii="Menlo" w:hAnsi="Menlo" w:cs="Menlo"/>
          <w:color w:val="9D9D9D"/>
          <w:lang w:val="ca-ES"/>
          <w:rPrChange w:id="23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BBB844"/>
          <w:lang w:val="ca-ES"/>
          <w:rPrChange w:id="24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8636F5">
        <w:rPr>
          <w:rFonts w:ascii="Menlo" w:hAnsi="Menlo" w:cs="Menlo"/>
          <w:color w:val="9D9D9D"/>
          <w:lang w:val="ca-ES"/>
          <w:rPrChange w:id="2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74030E7B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4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4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244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return</w:t>
      </w:r>
      <w:proofErr w:type="spellEnd"/>
      <w:r w:rsidRPr="008636F5">
        <w:rPr>
          <w:rFonts w:ascii="Menlo" w:hAnsi="Menlo" w:cs="Menlo"/>
          <w:color w:val="9D9D9D"/>
          <w:lang w:val="ca-ES"/>
          <w:rPrChange w:id="24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 </w:t>
      </w:r>
      <w:r w:rsidRPr="008636F5">
        <w:rPr>
          <w:rFonts w:ascii="Menlo" w:hAnsi="Menlo" w:cs="Menlo"/>
          <w:color w:val="BBB844"/>
          <w:lang w:val="ca-ES"/>
          <w:rPrChange w:id="24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4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hash</w:t>
      </w:r>
      <w:proofErr w:type="spellEnd"/>
      <w:r w:rsidRPr="008636F5">
        <w:rPr>
          <w:rFonts w:ascii="Menlo" w:hAnsi="Menlo" w:cs="Menlo"/>
          <w:color w:val="9D9D9D"/>
          <w:lang w:val="ca-ES"/>
          <w:rPrChange w:id="24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86D0FF"/>
          <w:lang w:val="ca-ES"/>
          <w:rPrChange w:id="249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8636F5">
        <w:rPr>
          <w:rFonts w:ascii="Menlo" w:hAnsi="Menlo" w:cs="Menlo"/>
          <w:color w:val="9D9D9D"/>
          <w:lang w:val="ca-ES"/>
          <w:rPrChange w:id="25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BBB844"/>
          <w:lang w:val="ca-ES"/>
          <w:rPrChange w:id="25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5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answer</w:t>
      </w:r>
      <w:proofErr w:type="spellEnd"/>
      <w:r w:rsidRPr="008636F5">
        <w:rPr>
          <w:rFonts w:ascii="Menlo" w:hAnsi="Menlo" w:cs="Menlo"/>
          <w:color w:val="9D9D9D"/>
          <w:lang w:val="ca-ES"/>
          <w:rPrChange w:id="25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344F7D9E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5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6892F6D4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5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69141A73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5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43479C26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5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555D9D"/>
          <w:lang w:val="ca-ES"/>
          <w:rPrChange w:id="25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// A aquesta funció gestionem les operacions. Canviar per el cas real.</w:t>
      </w:r>
    </w:p>
    <w:p w14:paraId="2D3E26A3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6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445D03F8" w14:textId="2538ED53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6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8636F5">
        <w:rPr>
          <w:rFonts w:ascii="Menlo" w:hAnsi="Menlo" w:cs="Menlo"/>
          <w:color w:val="4D7DD9"/>
          <w:lang w:val="ca-ES"/>
          <w:rPrChange w:id="262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function</w:t>
      </w:r>
      <w:proofErr w:type="spellEnd"/>
      <w:r w:rsidRPr="008636F5">
        <w:rPr>
          <w:rFonts w:ascii="Menlo" w:hAnsi="Menlo" w:cs="Menlo"/>
          <w:color w:val="9D9D9D"/>
          <w:lang w:val="ca-ES"/>
          <w:rPrChange w:id="2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proofErr w:type="spellStart"/>
      <w:r w:rsidRPr="008636F5">
        <w:rPr>
          <w:rFonts w:ascii="Menlo" w:hAnsi="Menlo" w:cs="Menlo"/>
          <w:color w:val="9D9D9D"/>
          <w:lang w:val="ca-ES"/>
          <w:rPrChange w:id="26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gestionaOp</w:t>
      </w:r>
      <w:proofErr w:type="spellEnd"/>
      <w:r w:rsidRPr="008636F5">
        <w:rPr>
          <w:rFonts w:ascii="Menlo" w:hAnsi="Menlo" w:cs="Menlo"/>
          <w:color w:val="9D9D9D"/>
          <w:lang w:val="ca-ES"/>
          <w:rPrChange w:id="26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26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6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9D9D9D"/>
          <w:lang w:val="ca-ES"/>
          <w:rPrChange w:id="26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26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7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id</w:t>
      </w:r>
      <w:proofErr w:type="spellEnd"/>
      <w:r w:rsidR="00A11884" w:rsidRPr="008636F5">
        <w:rPr>
          <w:rFonts w:ascii="Menlo" w:hAnsi="Menlo" w:cs="Menlo"/>
          <w:color w:val="BBB844"/>
          <w:lang w:val="ca-ES"/>
          <w:rPrChange w:id="27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, $terminal</w:t>
      </w:r>
      <w:r w:rsidRPr="008636F5">
        <w:rPr>
          <w:rFonts w:ascii="Menlo" w:hAnsi="Menlo" w:cs="Menlo"/>
          <w:color w:val="9D9D9D"/>
          <w:lang w:val="ca-ES"/>
          <w:rPrChange w:id="27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3F6E293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7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0311BCD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7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8636F5">
        <w:rPr>
          <w:rFonts w:ascii="Menlo" w:hAnsi="Menlo" w:cs="Menlo"/>
          <w:color w:val="4D7DD9"/>
          <w:lang w:val="ca-ES"/>
          <w:rPrChange w:id="275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if</w:t>
      </w:r>
      <w:proofErr w:type="spellEnd"/>
      <w:r w:rsidRPr="008636F5">
        <w:rPr>
          <w:rFonts w:ascii="Menlo" w:hAnsi="Menlo" w:cs="Menlo"/>
          <w:color w:val="9D9D9D"/>
          <w:lang w:val="ca-ES"/>
          <w:rPrChange w:id="27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(</w:t>
      </w:r>
      <w:r w:rsidRPr="008636F5">
        <w:rPr>
          <w:rFonts w:ascii="Menlo" w:hAnsi="Menlo" w:cs="Menlo"/>
          <w:color w:val="BBB844"/>
          <w:lang w:val="ca-ES"/>
          <w:rPrChange w:id="27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7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9D9D9D"/>
          <w:lang w:val="ca-ES"/>
          <w:rPrChange w:id="27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== </w:t>
      </w:r>
      <w:r w:rsidRPr="008636F5">
        <w:rPr>
          <w:rFonts w:ascii="Menlo" w:hAnsi="Menlo" w:cs="Menlo"/>
          <w:color w:val="86D0FF"/>
          <w:lang w:val="ca-ES"/>
          <w:rPrChange w:id="280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"participants"</w:t>
      </w:r>
      <w:r w:rsidRPr="008636F5">
        <w:rPr>
          <w:rFonts w:ascii="Menlo" w:hAnsi="Menlo" w:cs="Menlo"/>
          <w:color w:val="9D9D9D"/>
          <w:lang w:val="ca-ES"/>
          <w:rPrChange w:id="28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){</w:t>
      </w:r>
    </w:p>
    <w:p w14:paraId="770426A4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282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8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28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$Resposta</w:t>
      </w:r>
      <w:r w:rsidRPr="008636F5">
        <w:rPr>
          <w:rFonts w:ascii="Menlo" w:hAnsi="Menlo" w:cs="Menlo"/>
          <w:color w:val="9D9D9D"/>
          <w:lang w:val="ca-ES"/>
          <w:rPrChange w:id="28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=</w:t>
      </w:r>
      <w:r w:rsidRPr="008636F5">
        <w:rPr>
          <w:rFonts w:ascii="Menlo" w:hAnsi="Menlo" w:cs="Menlo"/>
          <w:color w:val="86D0FF"/>
          <w:lang w:val="ca-ES"/>
          <w:rPrChange w:id="28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"000"</w:t>
      </w:r>
      <w:r w:rsidRPr="008636F5">
        <w:rPr>
          <w:rFonts w:ascii="Menlo" w:hAnsi="Menlo" w:cs="Menlo"/>
          <w:color w:val="9D9D9D"/>
          <w:lang w:val="ca-ES"/>
          <w:rPrChange w:id="28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; </w:t>
      </w:r>
      <w:r w:rsidRPr="008636F5">
        <w:rPr>
          <w:rFonts w:ascii="Menlo" w:hAnsi="Menlo" w:cs="Menlo"/>
          <w:color w:val="555D9D"/>
          <w:lang w:val="ca-ES"/>
          <w:rPrChange w:id="28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</w:t>
      </w:r>
    </w:p>
    <w:p w14:paraId="754B50F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8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9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lastRenderedPageBreak/>
        <w:tab/>
      </w:r>
      <w:r w:rsidRPr="008636F5">
        <w:rPr>
          <w:rFonts w:ascii="Menlo" w:hAnsi="Menlo" w:cs="Menlo"/>
          <w:color w:val="BBB844"/>
          <w:lang w:val="ca-ES"/>
          <w:rPrChange w:id="29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29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PartNom</w:t>
      </w:r>
      <w:proofErr w:type="spellEnd"/>
      <w:r w:rsidRPr="008636F5">
        <w:rPr>
          <w:rFonts w:ascii="Menlo" w:hAnsi="Menlo" w:cs="Menlo"/>
          <w:color w:val="9D9D9D"/>
          <w:lang w:val="ca-ES"/>
          <w:rPrChange w:id="29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= </w:t>
      </w:r>
      <w:r w:rsidRPr="008636F5">
        <w:rPr>
          <w:rFonts w:ascii="Menlo" w:hAnsi="Menlo" w:cs="Menlo"/>
          <w:color w:val="86D0FF"/>
          <w:lang w:val="ca-ES"/>
          <w:rPrChange w:id="294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"Jordi Morell"</w:t>
      </w:r>
      <w:r w:rsidRPr="008636F5">
        <w:rPr>
          <w:rFonts w:ascii="Menlo" w:hAnsi="Menlo" w:cs="Menlo"/>
          <w:color w:val="9D9D9D"/>
          <w:lang w:val="ca-ES"/>
          <w:rPrChange w:id="29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656F32C2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9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75FB1A82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9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D34EBDB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29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29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30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30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8636F5">
        <w:rPr>
          <w:rFonts w:ascii="Menlo" w:hAnsi="Menlo" w:cs="Menlo"/>
          <w:color w:val="9D9D9D"/>
          <w:lang w:val="ca-ES"/>
          <w:rPrChange w:id="30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86D0FF"/>
          <w:lang w:val="ca-ES"/>
          <w:rPrChange w:id="303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"OK"</w:t>
      </w:r>
      <w:r w:rsidRPr="008636F5">
        <w:rPr>
          <w:rFonts w:ascii="Menlo" w:hAnsi="Menlo" w:cs="Menlo"/>
          <w:color w:val="9D9D9D"/>
          <w:lang w:val="ca-ES"/>
          <w:rPrChange w:id="30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32490980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0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0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30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30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8636F5">
        <w:rPr>
          <w:rFonts w:ascii="Menlo" w:hAnsi="Menlo" w:cs="Menlo"/>
          <w:color w:val="9D9D9D"/>
          <w:lang w:val="ca-ES"/>
          <w:rPrChange w:id="30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BBB844"/>
          <w:lang w:val="ca-ES"/>
          <w:rPrChange w:id="310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$Resposta</w:t>
      </w:r>
      <w:r w:rsidRPr="008636F5">
        <w:rPr>
          <w:rFonts w:ascii="Menlo" w:hAnsi="Menlo" w:cs="Menlo"/>
          <w:color w:val="9D9D9D"/>
          <w:lang w:val="ca-ES"/>
          <w:rPrChange w:id="31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86D0FF"/>
          <w:lang w:val="ca-ES"/>
          <w:rPrChange w:id="312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";"</w:t>
      </w:r>
      <w:r w:rsidRPr="008636F5">
        <w:rPr>
          <w:rFonts w:ascii="Menlo" w:hAnsi="Menlo" w:cs="Menlo"/>
          <w:color w:val="9D9D9D"/>
          <w:lang w:val="ca-ES"/>
          <w:rPrChange w:id="31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. </w:t>
      </w:r>
      <w:r w:rsidRPr="008636F5">
        <w:rPr>
          <w:rFonts w:ascii="Menlo" w:hAnsi="Menlo" w:cs="Menlo"/>
          <w:color w:val="BBB844"/>
          <w:lang w:val="ca-ES"/>
          <w:rPrChange w:id="31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31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PartNom</w:t>
      </w:r>
      <w:proofErr w:type="spellEnd"/>
      <w:r w:rsidRPr="008636F5">
        <w:rPr>
          <w:rFonts w:ascii="Menlo" w:hAnsi="Menlo" w:cs="Menlo"/>
          <w:color w:val="9D9D9D"/>
          <w:lang w:val="ca-ES"/>
          <w:rPrChange w:id="31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. </w:t>
      </w:r>
      <w:r w:rsidRPr="008636F5">
        <w:rPr>
          <w:rFonts w:ascii="Menlo" w:hAnsi="Menlo" w:cs="Menlo"/>
          <w:color w:val="86D0FF"/>
          <w:lang w:val="ca-ES"/>
          <w:rPrChange w:id="31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"\n"</w:t>
      </w:r>
      <w:r w:rsidRPr="008636F5">
        <w:rPr>
          <w:rFonts w:ascii="Menlo" w:hAnsi="Menlo" w:cs="Menlo"/>
          <w:color w:val="9D9D9D"/>
          <w:lang w:val="ca-ES"/>
          <w:rPrChange w:id="31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36FE3E48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1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52A80E45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2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2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  <w:proofErr w:type="spellStart"/>
      <w:r w:rsidRPr="008636F5">
        <w:rPr>
          <w:rFonts w:ascii="Menlo" w:hAnsi="Menlo" w:cs="Menlo"/>
          <w:color w:val="4D7DD9"/>
          <w:lang w:val="ca-ES"/>
          <w:rPrChange w:id="322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else</w:t>
      </w:r>
      <w:proofErr w:type="spellEnd"/>
      <w:r w:rsidRPr="008636F5">
        <w:rPr>
          <w:rFonts w:ascii="Menlo" w:hAnsi="Menlo" w:cs="Menlo"/>
          <w:color w:val="9D9D9D"/>
          <w:lang w:val="ca-ES"/>
          <w:rPrChange w:id="32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{</w:t>
      </w:r>
    </w:p>
    <w:p w14:paraId="14385D2A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2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2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</w:p>
    <w:p w14:paraId="515ABD8B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2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2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32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32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8636F5">
        <w:rPr>
          <w:rFonts w:ascii="Menlo" w:hAnsi="Menlo" w:cs="Menlo"/>
          <w:color w:val="9D9D9D"/>
          <w:lang w:val="ca-ES"/>
          <w:rPrChange w:id="33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86D0FF"/>
          <w:lang w:val="ca-ES"/>
          <w:rPrChange w:id="331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"ERROR"</w:t>
      </w:r>
      <w:r w:rsidRPr="008636F5">
        <w:rPr>
          <w:rFonts w:ascii="Menlo" w:hAnsi="Menlo" w:cs="Menlo"/>
          <w:color w:val="9D9D9D"/>
          <w:lang w:val="ca-ES"/>
          <w:rPrChange w:id="33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21265A8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3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3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33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BBB844"/>
          <w:lang w:val="ca-ES"/>
          <w:rPrChange w:id="33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8636F5">
        <w:rPr>
          <w:rFonts w:ascii="Menlo" w:hAnsi="Menlo" w:cs="Menlo"/>
          <w:color w:val="9D9D9D"/>
          <w:lang w:val="ca-ES"/>
          <w:rPrChange w:id="33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86D0FF"/>
          <w:lang w:val="ca-ES"/>
          <w:rPrChange w:id="338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"La operació {$</w:t>
      </w:r>
      <w:proofErr w:type="spellStart"/>
      <w:r w:rsidRPr="008636F5">
        <w:rPr>
          <w:rFonts w:ascii="Menlo" w:hAnsi="Menlo" w:cs="Menlo"/>
          <w:color w:val="86D0FF"/>
          <w:lang w:val="ca-ES"/>
          <w:rPrChange w:id="339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86D0FF"/>
          <w:lang w:val="ca-ES"/>
          <w:rPrChange w:id="340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} no està definida"</w:t>
      </w:r>
      <w:r w:rsidRPr="008636F5">
        <w:rPr>
          <w:rFonts w:ascii="Menlo" w:hAnsi="Menlo" w:cs="Menlo"/>
          <w:color w:val="9D9D9D"/>
          <w:lang w:val="ca-ES"/>
          <w:rPrChange w:id="3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576CEA5A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4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86766B3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4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4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  <w:t>}</w:t>
      </w:r>
    </w:p>
    <w:p w14:paraId="01DB9901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4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4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347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return</w:t>
      </w:r>
      <w:proofErr w:type="spellEnd"/>
      <w:r w:rsidRPr="008636F5">
        <w:rPr>
          <w:rFonts w:ascii="Menlo" w:hAnsi="Menlo" w:cs="Menlo"/>
          <w:color w:val="9D9D9D"/>
          <w:lang w:val="ca-ES"/>
          <w:rPrChange w:id="34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8636F5">
        <w:rPr>
          <w:rFonts w:ascii="Menlo" w:hAnsi="Menlo" w:cs="Menlo"/>
          <w:color w:val="BBB844"/>
          <w:lang w:val="ca-ES"/>
          <w:rPrChange w:id="34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8636F5">
        <w:rPr>
          <w:rFonts w:ascii="Menlo" w:hAnsi="Menlo" w:cs="Menlo"/>
          <w:color w:val="9D9D9D"/>
          <w:lang w:val="ca-ES"/>
          <w:rPrChange w:id="35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35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8636F5">
        <w:rPr>
          <w:rFonts w:ascii="Menlo" w:hAnsi="Menlo" w:cs="Menlo"/>
          <w:color w:val="9D9D9D"/>
          <w:lang w:val="ca-ES"/>
          <w:rPrChange w:id="35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608962C6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19F349B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23B1CD4A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35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771D6573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5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DC9D740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55D9D"/>
          <w:lang w:val="ca-ES"/>
          <w:rPrChange w:id="358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</w:pPr>
      <w:r w:rsidRPr="008636F5">
        <w:rPr>
          <w:rFonts w:ascii="Menlo" w:hAnsi="Menlo" w:cs="Menlo"/>
          <w:color w:val="555D9D"/>
          <w:lang w:val="ca-ES"/>
          <w:rPrChange w:id="359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// </w:t>
      </w:r>
      <w:proofErr w:type="spellStart"/>
      <w:r w:rsidRPr="008636F5">
        <w:rPr>
          <w:rFonts w:ascii="Menlo" w:hAnsi="Menlo" w:cs="Menlo"/>
          <w:color w:val="555D9D"/>
          <w:lang w:val="ca-ES"/>
          <w:rPrChange w:id="360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Main</w:t>
      </w:r>
      <w:proofErr w:type="spellEnd"/>
      <w:r w:rsidRPr="008636F5">
        <w:rPr>
          <w:rFonts w:ascii="Menlo" w:hAnsi="Menlo" w:cs="Menlo"/>
          <w:color w:val="555D9D"/>
          <w:lang w:val="ca-ES"/>
          <w:rPrChange w:id="361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 xml:space="preserve"> </w:t>
      </w:r>
      <w:proofErr w:type="spellStart"/>
      <w:r w:rsidRPr="008636F5">
        <w:rPr>
          <w:rFonts w:ascii="Menlo" w:hAnsi="Menlo" w:cs="Menlo"/>
          <w:color w:val="555D9D"/>
          <w:lang w:val="ca-ES"/>
          <w:rPrChange w:id="362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function</w:t>
      </w:r>
      <w:proofErr w:type="spellEnd"/>
      <w:r w:rsidRPr="008636F5">
        <w:rPr>
          <w:rFonts w:ascii="Menlo" w:hAnsi="Menlo" w:cs="Menlo"/>
          <w:color w:val="555D9D"/>
          <w:lang w:val="ca-ES"/>
          <w:rPrChange w:id="363" w:author="Francisco Gorina" w:date="2022-09-07T12:32:00Z">
            <w:rPr>
              <w:rFonts w:ascii="Menlo" w:hAnsi="Menlo" w:cs="Menlo"/>
              <w:color w:val="555D9D"/>
              <w:lang w:val="en-GB"/>
            </w:rPr>
          </w:rPrChange>
        </w:rPr>
        <w:t>. No s'ha de tocar</w:t>
      </w:r>
    </w:p>
    <w:p w14:paraId="03539070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6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37D8D887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6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4F78399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6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BBB844"/>
          <w:lang w:val="ca-ES"/>
          <w:rPrChange w:id="36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8636F5">
        <w:rPr>
          <w:rFonts w:ascii="Menlo" w:hAnsi="Menlo" w:cs="Menlo"/>
          <w:color w:val="9D9D9D"/>
          <w:lang w:val="ca-ES"/>
          <w:rPrChange w:id="36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86D0FF"/>
          <w:lang w:val="ca-ES"/>
          <w:rPrChange w:id="369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proofErr w:type="spellStart"/>
      <w:r w:rsidRPr="008636F5">
        <w:rPr>
          <w:rFonts w:ascii="Menlo" w:hAnsi="Menlo" w:cs="Menlo"/>
          <w:color w:val="86D0FF"/>
          <w:lang w:val="ca-ES"/>
          <w:rPrChange w:id="370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asdjadskfjdaslkfj</w:t>
      </w:r>
      <w:proofErr w:type="spellEnd"/>
      <w:r w:rsidRPr="008636F5">
        <w:rPr>
          <w:rFonts w:ascii="Menlo" w:hAnsi="Menlo" w:cs="Menlo"/>
          <w:color w:val="86D0FF"/>
          <w:lang w:val="ca-ES"/>
          <w:rPrChange w:id="371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</w:t>
      </w:r>
      <w:r w:rsidRPr="008636F5">
        <w:rPr>
          <w:rFonts w:ascii="Menlo" w:hAnsi="Menlo" w:cs="Menlo"/>
          <w:color w:val="9D9D9D"/>
          <w:lang w:val="ca-ES"/>
          <w:rPrChange w:id="37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768032C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7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BBB844"/>
          <w:lang w:val="ca-ES"/>
          <w:rPrChange w:id="37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37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8636F5">
        <w:rPr>
          <w:rFonts w:ascii="Menlo" w:hAnsi="Menlo" w:cs="Menlo"/>
          <w:color w:val="9D9D9D"/>
          <w:lang w:val="ca-ES"/>
          <w:rPrChange w:id="37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= </w:t>
      </w:r>
      <w:r w:rsidRPr="008636F5">
        <w:rPr>
          <w:rFonts w:ascii="Menlo" w:hAnsi="Menlo" w:cs="Menlo"/>
          <w:color w:val="86D0FF"/>
          <w:lang w:val="ca-ES"/>
          <w:rPrChange w:id="37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"md5"</w:t>
      </w:r>
      <w:r w:rsidRPr="008636F5">
        <w:rPr>
          <w:rFonts w:ascii="Menlo" w:hAnsi="Menlo" w:cs="Menlo"/>
          <w:color w:val="9D9D9D"/>
          <w:lang w:val="ca-ES"/>
          <w:rPrChange w:id="37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;</w:t>
      </w:r>
    </w:p>
    <w:p w14:paraId="2F2A322D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7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00D3AF4F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8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BBB844"/>
          <w:lang w:val="ca-ES"/>
          <w:rPrChange w:id="38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38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9D9D9D"/>
          <w:lang w:val="ca-ES"/>
          <w:rPrChange w:id="38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=</w:t>
      </w:r>
      <w:r w:rsidRPr="008636F5">
        <w:rPr>
          <w:rFonts w:ascii="Menlo" w:hAnsi="Menlo" w:cs="Menlo"/>
          <w:color w:val="15748F"/>
          <w:lang w:val="ca-ES"/>
          <w:rPrChange w:id="384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8636F5">
        <w:rPr>
          <w:rFonts w:ascii="Menlo" w:hAnsi="Menlo" w:cs="Menlo"/>
          <w:color w:val="9D9D9D"/>
          <w:lang w:val="ca-ES"/>
          <w:rPrChange w:id="38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8636F5">
        <w:rPr>
          <w:rFonts w:ascii="Menlo" w:hAnsi="Menlo" w:cs="Menlo"/>
          <w:color w:val="86D0FF"/>
          <w:lang w:val="ca-ES"/>
          <w:rPrChange w:id="38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proofErr w:type="spellStart"/>
      <w:r w:rsidRPr="008636F5">
        <w:rPr>
          <w:rFonts w:ascii="Menlo" w:hAnsi="Menlo" w:cs="Menlo"/>
          <w:color w:val="86D0FF"/>
          <w:lang w:val="ca-ES"/>
          <w:rPrChange w:id="38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86D0FF"/>
          <w:lang w:val="ca-ES"/>
          <w:rPrChange w:id="388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r w:rsidRPr="008636F5">
        <w:rPr>
          <w:rFonts w:ascii="Menlo" w:hAnsi="Menlo" w:cs="Menlo"/>
          <w:color w:val="9D9D9D"/>
          <w:lang w:val="ca-ES"/>
          <w:rPrChange w:id="38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53F91DB3" w14:textId="184F0DA5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39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BBB844"/>
          <w:lang w:val="ca-ES"/>
          <w:rPrChange w:id="39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39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id</w:t>
      </w:r>
      <w:proofErr w:type="spellEnd"/>
      <w:r w:rsidRPr="008636F5">
        <w:rPr>
          <w:rFonts w:ascii="Menlo" w:hAnsi="Menlo" w:cs="Menlo"/>
          <w:color w:val="9D9D9D"/>
          <w:lang w:val="ca-ES"/>
          <w:rPrChange w:id="39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=</w:t>
      </w:r>
      <w:r w:rsidRPr="008636F5">
        <w:rPr>
          <w:rFonts w:ascii="Menlo" w:hAnsi="Menlo" w:cs="Menlo"/>
          <w:color w:val="15748F"/>
          <w:lang w:val="ca-ES"/>
          <w:rPrChange w:id="394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8636F5">
        <w:rPr>
          <w:rFonts w:ascii="Menlo" w:hAnsi="Menlo" w:cs="Menlo"/>
          <w:color w:val="9D9D9D"/>
          <w:lang w:val="ca-ES"/>
          <w:rPrChange w:id="39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8636F5">
        <w:rPr>
          <w:rFonts w:ascii="Menlo" w:hAnsi="Menlo" w:cs="Menlo"/>
          <w:color w:val="86D0FF"/>
          <w:lang w:val="ca-ES"/>
          <w:rPrChange w:id="39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proofErr w:type="spellStart"/>
      <w:r w:rsidRPr="008636F5">
        <w:rPr>
          <w:rFonts w:ascii="Menlo" w:hAnsi="Menlo" w:cs="Menlo"/>
          <w:color w:val="86D0FF"/>
          <w:lang w:val="ca-ES"/>
          <w:rPrChange w:id="397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id</w:t>
      </w:r>
      <w:proofErr w:type="spellEnd"/>
      <w:r w:rsidRPr="008636F5">
        <w:rPr>
          <w:rFonts w:ascii="Menlo" w:hAnsi="Menlo" w:cs="Menlo"/>
          <w:color w:val="86D0FF"/>
          <w:lang w:val="ca-ES"/>
          <w:rPrChange w:id="398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'</w:t>
      </w:r>
      <w:r w:rsidRPr="008636F5">
        <w:rPr>
          <w:rFonts w:ascii="Menlo" w:hAnsi="Menlo" w:cs="Menlo"/>
          <w:color w:val="9D9D9D"/>
          <w:lang w:val="ca-ES"/>
          <w:rPrChange w:id="39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0A7F5ACF" w14:textId="1A9C0DD1" w:rsidR="00F572B3" w:rsidRPr="008636F5" w:rsidRDefault="00F572B3" w:rsidP="00F572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40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$terminal = =</w:t>
      </w:r>
      <w:r w:rsidRPr="008636F5">
        <w:rPr>
          <w:rFonts w:ascii="Menlo" w:hAnsi="Menlo" w:cs="Menlo"/>
          <w:color w:val="15748F"/>
          <w:lang w:val="ca-ES"/>
          <w:rPrChange w:id="402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8636F5">
        <w:rPr>
          <w:rFonts w:ascii="Menlo" w:hAnsi="Menlo" w:cs="Menlo"/>
          <w:color w:val="9D9D9D"/>
          <w:lang w:val="ca-ES"/>
          <w:rPrChange w:id="40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[</w:t>
      </w:r>
      <w:r w:rsidRPr="008636F5">
        <w:rPr>
          <w:rFonts w:ascii="Menlo" w:hAnsi="Menlo" w:cs="Menlo"/>
          <w:color w:val="86D0FF"/>
          <w:lang w:val="ca-ES"/>
          <w:rPrChange w:id="404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‘terminal’</w:t>
      </w:r>
      <w:r w:rsidRPr="008636F5">
        <w:rPr>
          <w:rFonts w:ascii="Menlo" w:hAnsi="Menlo" w:cs="Menlo"/>
          <w:color w:val="9D9D9D"/>
          <w:lang w:val="ca-ES"/>
          <w:rPrChange w:id="40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];</w:t>
      </w:r>
    </w:p>
    <w:p w14:paraId="2BCB3002" w14:textId="52CB7F0E" w:rsidR="00F572B3" w:rsidRPr="008636F5" w:rsidRDefault="00F572B3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6F5381E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58769EE7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59BAF31C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0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740D684A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1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proofErr w:type="spellStart"/>
      <w:r w:rsidRPr="008636F5">
        <w:rPr>
          <w:rFonts w:ascii="Menlo" w:hAnsi="Menlo" w:cs="Menlo"/>
          <w:color w:val="4D7DD9"/>
          <w:lang w:val="ca-ES"/>
          <w:rPrChange w:id="411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if</w:t>
      </w:r>
      <w:proofErr w:type="spellEnd"/>
      <w:r w:rsidRPr="008636F5">
        <w:rPr>
          <w:rFonts w:ascii="Menlo" w:hAnsi="Menlo" w:cs="Menlo"/>
          <w:color w:val="9D9D9D"/>
          <w:lang w:val="ca-ES"/>
          <w:rPrChange w:id="41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(valida(</w:t>
      </w:r>
      <w:r w:rsidRPr="008636F5">
        <w:rPr>
          <w:rFonts w:ascii="Menlo" w:hAnsi="Menlo" w:cs="Menlo"/>
          <w:color w:val="15748F"/>
          <w:lang w:val="ca-ES"/>
          <w:rPrChange w:id="413" w:author="Francisco Gorina" w:date="2022-09-07T12:32:00Z">
            <w:rPr>
              <w:rFonts w:ascii="Menlo" w:hAnsi="Menlo" w:cs="Menlo"/>
              <w:color w:val="15748F"/>
              <w:lang w:val="en-GB"/>
            </w:rPr>
          </w:rPrChange>
        </w:rPr>
        <w:t>$_GET</w:t>
      </w:r>
      <w:r w:rsidRPr="008636F5">
        <w:rPr>
          <w:rFonts w:ascii="Menlo" w:hAnsi="Menlo" w:cs="Menlo"/>
          <w:color w:val="9D9D9D"/>
          <w:lang w:val="ca-ES"/>
          <w:rPrChange w:id="41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1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8636F5">
        <w:rPr>
          <w:rFonts w:ascii="Menlo" w:hAnsi="Menlo" w:cs="Menlo"/>
          <w:color w:val="9D9D9D"/>
          <w:lang w:val="ca-ES"/>
          <w:rPrChange w:id="416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1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41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8636F5">
        <w:rPr>
          <w:rFonts w:ascii="Menlo" w:hAnsi="Menlo" w:cs="Menlo"/>
          <w:color w:val="9D9D9D"/>
          <w:lang w:val="ca-ES"/>
          <w:rPrChange w:id="41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)){</w:t>
      </w:r>
    </w:p>
    <w:p w14:paraId="4166C709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2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</w:p>
    <w:p w14:paraId="1EEE6A54" w14:textId="796797F1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2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42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42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424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list</w:t>
      </w:r>
      <w:proofErr w:type="spellEnd"/>
      <w:r w:rsidRPr="008636F5">
        <w:rPr>
          <w:rFonts w:ascii="Menlo" w:hAnsi="Menlo" w:cs="Menlo"/>
          <w:color w:val="9D9D9D"/>
          <w:lang w:val="ca-ES"/>
          <w:rPrChange w:id="42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42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8636F5">
        <w:rPr>
          <w:rFonts w:ascii="Menlo" w:hAnsi="Menlo" w:cs="Menlo"/>
          <w:color w:val="9D9D9D"/>
          <w:lang w:val="ca-ES"/>
          <w:rPrChange w:id="42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28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8636F5">
        <w:rPr>
          <w:rFonts w:ascii="Menlo" w:hAnsi="Menlo" w:cs="Menlo"/>
          <w:color w:val="9D9D9D"/>
          <w:lang w:val="ca-ES"/>
          <w:rPrChange w:id="42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) = </w:t>
      </w:r>
      <w:proofErr w:type="spellStart"/>
      <w:r w:rsidRPr="008636F5">
        <w:rPr>
          <w:rFonts w:ascii="Menlo" w:hAnsi="Menlo" w:cs="Menlo"/>
          <w:color w:val="9D9D9D"/>
          <w:lang w:val="ca-ES"/>
          <w:rPrChange w:id="43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gestionaOp</w:t>
      </w:r>
      <w:proofErr w:type="spellEnd"/>
      <w:r w:rsidRPr="008636F5">
        <w:rPr>
          <w:rFonts w:ascii="Menlo" w:hAnsi="Menlo" w:cs="Menlo"/>
          <w:color w:val="9D9D9D"/>
          <w:lang w:val="ca-ES"/>
          <w:rPrChange w:id="43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432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43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9D9D9D"/>
          <w:lang w:val="ca-ES"/>
          <w:rPrChange w:id="43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35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43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id</w:t>
      </w:r>
      <w:proofErr w:type="spellEnd"/>
      <w:r w:rsidR="00A11884" w:rsidRPr="008636F5">
        <w:rPr>
          <w:rFonts w:ascii="Menlo" w:hAnsi="Menlo" w:cs="Menlo"/>
          <w:color w:val="BBB844"/>
          <w:lang w:val="ca-ES"/>
          <w:rPrChange w:id="43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, $terminal</w:t>
      </w:r>
      <w:r w:rsidRPr="008636F5">
        <w:rPr>
          <w:rFonts w:ascii="Menlo" w:hAnsi="Menlo" w:cs="Menlo"/>
          <w:color w:val="9D9D9D"/>
          <w:lang w:val="ca-ES"/>
          <w:rPrChange w:id="43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3B71EBFD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3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44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r w:rsidRPr="008636F5">
        <w:rPr>
          <w:rFonts w:ascii="Menlo" w:hAnsi="Menlo" w:cs="Menlo"/>
          <w:color w:val="9D9D9D"/>
          <w:lang w:val="ca-ES"/>
          <w:rPrChange w:id="44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442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echo</w:t>
      </w:r>
      <w:proofErr w:type="spellEnd"/>
      <w:r w:rsidRPr="008636F5">
        <w:rPr>
          <w:rFonts w:ascii="Menlo" w:hAnsi="Menlo" w:cs="Menlo"/>
          <w:color w:val="9D9D9D"/>
          <w:lang w:val="ca-ES"/>
          <w:rPrChange w:id="44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proofErr w:type="spellStart"/>
      <w:r w:rsidRPr="008636F5">
        <w:rPr>
          <w:rFonts w:ascii="Menlo" w:hAnsi="Menlo" w:cs="Menlo"/>
          <w:color w:val="9D9D9D"/>
          <w:lang w:val="ca-ES"/>
          <w:rPrChange w:id="444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buildAnswer</w:t>
      </w:r>
      <w:proofErr w:type="spellEnd"/>
      <w:r w:rsidRPr="008636F5">
        <w:rPr>
          <w:rFonts w:ascii="Menlo" w:hAnsi="Menlo" w:cs="Menlo"/>
          <w:color w:val="9D9D9D"/>
          <w:lang w:val="ca-ES"/>
          <w:rPrChange w:id="44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(</w:t>
      </w:r>
      <w:r w:rsidRPr="008636F5">
        <w:rPr>
          <w:rFonts w:ascii="Menlo" w:hAnsi="Menlo" w:cs="Menlo"/>
          <w:color w:val="BBB844"/>
          <w:lang w:val="ca-ES"/>
          <w:rPrChange w:id="44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447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op</w:t>
      </w:r>
      <w:proofErr w:type="spellEnd"/>
      <w:r w:rsidRPr="008636F5">
        <w:rPr>
          <w:rFonts w:ascii="Menlo" w:hAnsi="Menlo" w:cs="Menlo"/>
          <w:color w:val="9D9D9D"/>
          <w:lang w:val="ca-ES"/>
          <w:rPrChange w:id="44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49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$data</w:t>
      </w:r>
      <w:r w:rsidRPr="008636F5">
        <w:rPr>
          <w:rFonts w:ascii="Menlo" w:hAnsi="Menlo" w:cs="Menlo"/>
          <w:color w:val="9D9D9D"/>
          <w:lang w:val="ca-ES"/>
          <w:rPrChange w:id="45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51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$status</w:t>
      </w:r>
      <w:r w:rsidRPr="008636F5">
        <w:rPr>
          <w:rFonts w:ascii="Menlo" w:hAnsi="Menlo" w:cs="Menlo"/>
          <w:color w:val="9D9D9D"/>
          <w:lang w:val="ca-ES"/>
          <w:rPrChange w:id="45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53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</w:t>
      </w:r>
      <w:proofErr w:type="spellStart"/>
      <w:r w:rsidRPr="008636F5">
        <w:rPr>
          <w:rFonts w:ascii="Menlo" w:hAnsi="Menlo" w:cs="Menlo"/>
          <w:color w:val="BBB844"/>
          <w:lang w:val="ca-ES"/>
          <w:rPrChange w:id="454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alg</w:t>
      </w:r>
      <w:proofErr w:type="spellEnd"/>
      <w:r w:rsidRPr="008636F5">
        <w:rPr>
          <w:rFonts w:ascii="Menlo" w:hAnsi="Menlo" w:cs="Menlo"/>
          <w:color w:val="9D9D9D"/>
          <w:lang w:val="ca-ES"/>
          <w:rPrChange w:id="45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, </w:t>
      </w:r>
      <w:r w:rsidRPr="008636F5">
        <w:rPr>
          <w:rFonts w:ascii="Menlo" w:hAnsi="Menlo" w:cs="Menlo"/>
          <w:color w:val="BBB844"/>
          <w:lang w:val="ca-ES"/>
          <w:rPrChange w:id="456" w:author="Francisco Gorina" w:date="2022-09-07T12:32:00Z">
            <w:rPr>
              <w:rFonts w:ascii="Menlo" w:hAnsi="Menlo" w:cs="Menlo"/>
              <w:color w:val="BBB844"/>
              <w:lang w:val="en-GB"/>
            </w:rPr>
          </w:rPrChange>
        </w:rPr>
        <w:t>$secret</w:t>
      </w:r>
      <w:r w:rsidRPr="008636F5">
        <w:rPr>
          <w:rFonts w:ascii="Menlo" w:hAnsi="Menlo" w:cs="Menlo"/>
          <w:color w:val="9D9D9D"/>
          <w:lang w:val="ca-ES"/>
          <w:rPrChange w:id="45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);</w:t>
      </w:r>
    </w:p>
    <w:p w14:paraId="1C7709BA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5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45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  <w:proofErr w:type="spellStart"/>
      <w:r w:rsidRPr="008636F5">
        <w:rPr>
          <w:rFonts w:ascii="Menlo" w:hAnsi="Menlo" w:cs="Menlo"/>
          <w:color w:val="4D7DD9"/>
          <w:lang w:val="ca-ES"/>
          <w:rPrChange w:id="460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else</w:t>
      </w:r>
      <w:proofErr w:type="spellEnd"/>
      <w:r w:rsidRPr="008636F5">
        <w:rPr>
          <w:rFonts w:ascii="Menlo" w:hAnsi="Menlo" w:cs="Menlo"/>
          <w:color w:val="9D9D9D"/>
          <w:lang w:val="ca-ES"/>
          <w:rPrChange w:id="461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{</w:t>
      </w:r>
    </w:p>
    <w:p w14:paraId="1DBCDC9E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62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463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ab/>
      </w:r>
      <w:proofErr w:type="spellStart"/>
      <w:r w:rsidRPr="008636F5">
        <w:rPr>
          <w:rFonts w:ascii="Menlo" w:hAnsi="Menlo" w:cs="Menlo"/>
          <w:color w:val="4D7DD9"/>
          <w:lang w:val="ca-ES"/>
          <w:rPrChange w:id="464" w:author="Francisco Gorina" w:date="2022-09-07T12:32:00Z">
            <w:rPr>
              <w:rFonts w:ascii="Menlo" w:hAnsi="Menlo" w:cs="Menlo"/>
              <w:color w:val="4D7DD9"/>
              <w:lang w:val="en-GB"/>
            </w:rPr>
          </w:rPrChange>
        </w:rPr>
        <w:t>echo</w:t>
      </w:r>
      <w:proofErr w:type="spellEnd"/>
      <w:r w:rsidRPr="008636F5">
        <w:rPr>
          <w:rFonts w:ascii="Menlo" w:hAnsi="Menlo" w:cs="Menlo"/>
          <w:color w:val="9D9D9D"/>
          <w:lang w:val="ca-ES"/>
          <w:rPrChange w:id="465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</w:t>
      </w:r>
      <w:r w:rsidRPr="008636F5">
        <w:rPr>
          <w:rFonts w:ascii="Menlo" w:hAnsi="Menlo" w:cs="Menlo"/>
          <w:color w:val="86D0FF"/>
          <w:lang w:val="ca-ES"/>
          <w:rPrChange w:id="466" w:author="Francisco Gorina" w:date="2022-09-07T12:32:00Z">
            <w:rPr>
              <w:rFonts w:ascii="Menlo" w:hAnsi="Menlo" w:cs="Menlo"/>
              <w:color w:val="86D0FF"/>
              <w:lang w:val="en-GB"/>
            </w:rPr>
          </w:rPrChange>
        </w:rPr>
        <w:t>"IR"</w:t>
      </w:r>
      <w:r w:rsidRPr="008636F5">
        <w:rPr>
          <w:rFonts w:ascii="Menlo" w:hAnsi="Menlo" w:cs="Menlo"/>
          <w:color w:val="9D9D9D"/>
          <w:lang w:val="ca-ES"/>
          <w:rPrChange w:id="467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 xml:space="preserve"> ;</w:t>
      </w:r>
    </w:p>
    <w:p w14:paraId="71686E24" w14:textId="77777777" w:rsidR="00DE2808" w:rsidRPr="008636F5" w:rsidRDefault="00DE2808" w:rsidP="00DE28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D9D9D"/>
          <w:lang w:val="ca-ES"/>
          <w:rPrChange w:id="468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</w:pPr>
      <w:r w:rsidRPr="008636F5">
        <w:rPr>
          <w:rFonts w:ascii="Menlo" w:hAnsi="Menlo" w:cs="Menlo"/>
          <w:color w:val="9D9D9D"/>
          <w:lang w:val="ca-ES"/>
          <w:rPrChange w:id="469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}</w:t>
      </w:r>
    </w:p>
    <w:p w14:paraId="46923C39" w14:textId="4E5645A0" w:rsidR="00DE2808" w:rsidRPr="008636F5" w:rsidRDefault="00DE2808" w:rsidP="00DE2808">
      <w:pPr>
        <w:rPr>
          <w:lang w:val="ca-ES"/>
        </w:rPr>
      </w:pPr>
      <w:r w:rsidRPr="008636F5">
        <w:rPr>
          <w:rFonts w:ascii="Menlo" w:hAnsi="Menlo" w:cs="Menlo"/>
          <w:color w:val="9D9D9D"/>
          <w:lang w:val="ca-ES"/>
          <w:rPrChange w:id="470" w:author="Francisco Gorina" w:date="2022-09-07T12:32:00Z">
            <w:rPr>
              <w:rFonts w:ascii="Menlo" w:hAnsi="Menlo" w:cs="Menlo"/>
              <w:color w:val="9D9D9D"/>
              <w:lang w:val="en-GB"/>
            </w:rPr>
          </w:rPrChange>
        </w:rPr>
        <w:t>?&gt;</w:t>
      </w:r>
    </w:p>
    <w:sectPr w:rsidR="00DE2808" w:rsidRPr="0086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3A0"/>
    <w:multiLevelType w:val="hybridMultilevel"/>
    <w:tmpl w:val="119C0D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770B95"/>
    <w:multiLevelType w:val="hybridMultilevel"/>
    <w:tmpl w:val="167CE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31E1C"/>
    <w:multiLevelType w:val="hybridMultilevel"/>
    <w:tmpl w:val="99F8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106FA"/>
    <w:multiLevelType w:val="hybridMultilevel"/>
    <w:tmpl w:val="A8CE5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362958">
    <w:abstractNumId w:val="0"/>
  </w:num>
  <w:num w:numId="2" w16cid:durableId="250431854">
    <w:abstractNumId w:val="2"/>
  </w:num>
  <w:num w:numId="3" w16cid:durableId="1309634069">
    <w:abstractNumId w:val="3"/>
  </w:num>
  <w:num w:numId="4" w16cid:durableId="11263938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Gorina">
    <w15:presenceInfo w15:providerId="Windows Live" w15:userId="45aed8a022d708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76"/>
    <w:rsid w:val="001E0E5F"/>
    <w:rsid w:val="00327023"/>
    <w:rsid w:val="003621A1"/>
    <w:rsid w:val="003913C7"/>
    <w:rsid w:val="0048380B"/>
    <w:rsid w:val="00836CA5"/>
    <w:rsid w:val="008636F5"/>
    <w:rsid w:val="008C7272"/>
    <w:rsid w:val="008D6412"/>
    <w:rsid w:val="00A11884"/>
    <w:rsid w:val="00B068C2"/>
    <w:rsid w:val="00BA4604"/>
    <w:rsid w:val="00BC5F30"/>
    <w:rsid w:val="00C16E64"/>
    <w:rsid w:val="00DE1F76"/>
    <w:rsid w:val="00DE2808"/>
    <w:rsid w:val="00E20458"/>
    <w:rsid w:val="00E67823"/>
    <w:rsid w:val="00F0117A"/>
    <w:rsid w:val="00F27EBB"/>
    <w:rsid w:val="00F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EEBD0"/>
  <w15:chartTrackingRefBased/>
  <w15:docId w15:val="{2D0D61FE-A9FD-7144-845D-4867B814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s">
    <w:name w:val="Cos"/>
    <w:rsid w:val="00DE1F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Capalera">
    <w:name w:val="Capçalera"/>
    <w:next w:val="Cos"/>
    <w:rsid w:val="00DE1F76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s-ES_tradnl" w:eastAsia="en-GB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F0117A"/>
  </w:style>
  <w:style w:type="paragraph" w:styleId="ListParagraph">
    <w:name w:val="List Paragraph"/>
    <w:basedOn w:val="Normal"/>
    <w:uiPriority w:val="34"/>
    <w:qFormat/>
    <w:rsid w:val="00F0117A"/>
    <w:pPr>
      <w:ind w:left="720"/>
      <w:contextualSpacing/>
    </w:pPr>
  </w:style>
  <w:style w:type="paragraph" w:styleId="Revision">
    <w:name w:val="Revision"/>
    <w:hidden/>
    <w:uiPriority w:val="99"/>
    <w:semiHidden/>
    <w:rsid w:val="00F5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13</cp:revision>
  <dcterms:created xsi:type="dcterms:W3CDTF">2022-08-29T15:41:00Z</dcterms:created>
  <dcterms:modified xsi:type="dcterms:W3CDTF">2022-09-15T07:31:00Z</dcterms:modified>
</cp:coreProperties>
</file>